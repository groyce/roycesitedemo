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5A" w:rsidRPr="00127FE5" w:rsidRDefault="00870A5A" w:rsidP="00C033A8">
      <w:pPr>
        <w:ind w:left="2880" w:firstLine="720"/>
        <w:rPr>
          <w:rFonts w:ascii="Times New Roman" w:hAnsi="Times New Roman" w:cs="Times New Roman"/>
          <w:b/>
          <w:sz w:val="24"/>
          <w:szCs w:val="24"/>
        </w:rPr>
      </w:pPr>
      <w:r w:rsidRPr="00127FE5">
        <w:rPr>
          <w:rFonts w:ascii="Times New Roman" w:hAnsi="Times New Roman" w:cs="Times New Roman"/>
          <w:b/>
          <w:sz w:val="24"/>
          <w:szCs w:val="24"/>
        </w:rPr>
        <w:t>PROJECT CHARTER</w:t>
      </w:r>
    </w:p>
    <w:tbl>
      <w:tblPr>
        <w:tblStyle w:val="TableGrid"/>
        <w:tblW w:w="9180" w:type="dxa"/>
        <w:tblInd w:w="108" w:type="dxa"/>
        <w:tblLook w:val="04A0" w:firstRow="1" w:lastRow="0" w:firstColumn="1" w:lastColumn="0" w:noHBand="0" w:noVBand="1"/>
      </w:tblPr>
      <w:tblGrid>
        <w:gridCol w:w="3150"/>
        <w:gridCol w:w="3330"/>
        <w:gridCol w:w="2700"/>
      </w:tblGrid>
      <w:tr w:rsidR="00C033A8" w:rsidRPr="00127FE5" w:rsidTr="00142447">
        <w:trPr>
          <w:trHeight w:val="736"/>
        </w:trPr>
        <w:tc>
          <w:tcPr>
            <w:tcW w:w="315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 xml:space="preserve">Project Name: </w:t>
            </w:r>
          </w:p>
          <w:p w:rsidR="00C033A8" w:rsidRPr="00127FE5" w:rsidRDefault="00C033A8" w:rsidP="00C033A8">
            <w:pPr>
              <w:jc w:val="both"/>
              <w:rPr>
                <w:rFonts w:ascii="Times New Roman" w:hAnsi="Times New Roman" w:cs="Times New Roman"/>
                <w:sz w:val="24"/>
                <w:szCs w:val="24"/>
              </w:rPr>
            </w:pPr>
            <w:r w:rsidRPr="00127FE5">
              <w:rPr>
                <w:rFonts w:ascii="Times New Roman" w:hAnsi="Times New Roman" w:cs="Times New Roman"/>
                <w:sz w:val="24"/>
                <w:szCs w:val="24"/>
              </w:rPr>
              <w:t>Smart Call Upgrade 9.8</w:t>
            </w:r>
          </w:p>
        </w:tc>
        <w:tc>
          <w:tcPr>
            <w:tcW w:w="333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 xml:space="preserve">Prepared By: </w:t>
            </w:r>
          </w:p>
          <w:p w:rsidR="00C033A8" w:rsidRPr="00127FE5" w:rsidRDefault="00C033A8" w:rsidP="00C033A8">
            <w:pPr>
              <w:jc w:val="both"/>
              <w:rPr>
                <w:rFonts w:ascii="Times New Roman" w:hAnsi="Times New Roman" w:cs="Times New Roman"/>
                <w:sz w:val="24"/>
                <w:szCs w:val="24"/>
              </w:rPr>
            </w:pPr>
            <w:r w:rsidRPr="00127FE5">
              <w:rPr>
                <w:rFonts w:ascii="Times New Roman" w:hAnsi="Times New Roman" w:cs="Times New Roman"/>
                <w:sz w:val="24"/>
                <w:szCs w:val="24"/>
              </w:rPr>
              <w:t>Navin Ikramullah</w:t>
            </w:r>
          </w:p>
        </w:tc>
        <w:tc>
          <w:tcPr>
            <w:tcW w:w="270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Date:</w:t>
            </w:r>
          </w:p>
          <w:p w:rsidR="00C033A8" w:rsidRPr="00127FE5" w:rsidRDefault="00C033A8" w:rsidP="00D15211">
            <w:pPr>
              <w:jc w:val="both"/>
              <w:rPr>
                <w:rFonts w:ascii="Times New Roman" w:hAnsi="Times New Roman" w:cs="Times New Roman"/>
                <w:sz w:val="24"/>
                <w:szCs w:val="24"/>
              </w:rPr>
            </w:pPr>
            <w:r w:rsidRPr="00127FE5">
              <w:rPr>
                <w:rFonts w:ascii="Times New Roman" w:hAnsi="Times New Roman" w:cs="Times New Roman"/>
                <w:sz w:val="24"/>
                <w:szCs w:val="24"/>
              </w:rPr>
              <w:t xml:space="preserve"> </w:t>
            </w:r>
            <w:r w:rsidR="006F414F">
              <w:rPr>
                <w:rFonts w:ascii="Times New Roman" w:hAnsi="Times New Roman" w:cs="Times New Roman"/>
                <w:sz w:val="24"/>
                <w:szCs w:val="24"/>
              </w:rPr>
              <w:t>27</w:t>
            </w:r>
            <w:r w:rsidR="005D31C7" w:rsidRPr="00127FE5">
              <w:rPr>
                <w:rFonts w:ascii="Times New Roman" w:hAnsi="Times New Roman" w:cs="Times New Roman"/>
                <w:sz w:val="24"/>
                <w:szCs w:val="24"/>
              </w:rPr>
              <w:t xml:space="preserve"> </w:t>
            </w:r>
            <w:r w:rsidRPr="00127FE5">
              <w:rPr>
                <w:rFonts w:ascii="Times New Roman" w:hAnsi="Times New Roman" w:cs="Times New Roman"/>
                <w:sz w:val="24"/>
                <w:szCs w:val="24"/>
              </w:rPr>
              <w:t>June 2014</w:t>
            </w:r>
          </w:p>
        </w:tc>
      </w:tr>
      <w:tr w:rsidR="00C033A8" w:rsidRPr="00127FE5" w:rsidTr="00142447">
        <w:trPr>
          <w:trHeight w:val="718"/>
        </w:trPr>
        <w:tc>
          <w:tcPr>
            <w:tcW w:w="3150" w:type="dxa"/>
          </w:tcPr>
          <w:p w:rsidR="00C033A8" w:rsidRPr="00127FE5" w:rsidRDefault="00142447" w:rsidP="00C033A8">
            <w:pPr>
              <w:jc w:val="both"/>
              <w:rPr>
                <w:rFonts w:ascii="Times New Roman" w:hAnsi="Times New Roman" w:cs="Times New Roman"/>
                <w:b/>
                <w:sz w:val="24"/>
                <w:szCs w:val="24"/>
              </w:rPr>
            </w:pPr>
            <w:r>
              <w:rPr>
                <w:rFonts w:ascii="Times New Roman" w:hAnsi="Times New Roman" w:cs="Times New Roman"/>
                <w:b/>
                <w:sz w:val="24"/>
                <w:szCs w:val="24"/>
              </w:rPr>
              <w:t>Customer/</w:t>
            </w:r>
            <w:r w:rsidR="0032390F">
              <w:rPr>
                <w:rFonts w:ascii="Times New Roman" w:hAnsi="Times New Roman" w:cs="Times New Roman"/>
                <w:b/>
                <w:sz w:val="24"/>
                <w:szCs w:val="24"/>
              </w:rPr>
              <w:t xml:space="preserve"> </w:t>
            </w:r>
            <w:r>
              <w:rPr>
                <w:rFonts w:ascii="Times New Roman" w:hAnsi="Times New Roman" w:cs="Times New Roman"/>
                <w:b/>
                <w:sz w:val="24"/>
                <w:szCs w:val="24"/>
              </w:rPr>
              <w:t>End</w:t>
            </w:r>
            <w:r w:rsidR="0032390F">
              <w:rPr>
                <w:rFonts w:ascii="Times New Roman" w:hAnsi="Times New Roman" w:cs="Times New Roman"/>
                <w:b/>
                <w:sz w:val="24"/>
                <w:szCs w:val="24"/>
              </w:rPr>
              <w:t xml:space="preserve"> </w:t>
            </w:r>
            <w:r w:rsidR="00C033A8" w:rsidRPr="00127FE5">
              <w:rPr>
                <w:rFonts w:ascii="Times New Roman" w:hAnsi="Times New Roman" w:cs="Times New Roman"/>
                <w:b/>
                <w:sz w:val="24"/>
                <w:szCs w:val="24"/>
              </w:rPr>
              <w:t>User Group:</w:t>
            </w:r>
          </w:p>
          <w:p w:rsidR="00C033A8" w:rsidRPr="00127FE5" w:rsidRDefault="0032390F" w:rsidP="00C033A8">
            <w:pPr>
              <w:jc w:val="both"/>
              <w:rPr>
                <w:rFonts w:ascii="Times New Roman" w:hAnsi="Times New Roman" w:cs="Times New Roman"/>
                <w:b/>
                <w:sz w:val="24"/>
                <w:szCs w:val="24"/>
              </w:rPr>
            </w:pPr>
            <w:r>
              <w:rPr>
                <w:rFonts w:ascii="Times New Roman" w:hAnsi="Times New Roman" w:cs="Times New Roman"/>
                <w:sz w:val="24"/>
                <w:szCs w:val="24"/>
              </w:rPr>
              <w:t>Creighton Fund</w:t>
            </w:r>
          </w:p>
        </w:tc>
        <w:tc>
          <w:tcPr>
            <w:tcW w:w="333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Contact Name:</w:t>
            </w:r>
          </w:p>
          <w:p w:rsidR="00C033A8" w:rsidRPr="00127FE5" w:rsidRDefault="00C033A8" w:rsidP="00C033A8">
            <w:pPr>
              <w:jc w:val="both"/>
              <w:rPr>
                <w:rFonts w:ascii="Times New Roman" w:hAnsi="Times New Roman" w:cs="Times New Roman"/>
                <w:sz w:val="24"/>
                <w:szCs w:val="24"/>
              </w:rPr>
            </w:pPr>
            <w:r w:rsidRPr="00127FE5">
              <w:rPr>
                <w:rFonts w:ascii="Times New Roman" w:hAnsi="Times New Roman" w:cs="Times New Roman"/>
                <w:sz w:val="24"/>
                <w:szCs w:val="24"/>
              </w:rPr>
              <w:t>Brian Diss</w:t>
            </w:r>
            <w:r w:rsidR="008C79AA" w:rsidRPr="00127FE5">
              <w:rPr>
                <w:rFonts w:ascii="Times New Roman" w:hAnsi="Times New Roman" w:cs="Times New Roman"/>
                <w:sz w:val="24"/>
                <w:szCs w:val="24"/>
              </w:rPr>
              <w:t>/Christian Warneke</w:t>
            </w:r>
          </w:p>
        </w:tc>
        <w:tc>
          <w:tcPr>
            <w:tcW w:w="270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Project Type: (S/M/L)</w:t>
            </w:r>
          </w:p>
          <w:p w:rsidR="00C033A8" w:rsidRPr="00127FE5" w:rsidRDefault="00C033A8" w:rsidP="008C79AA">
            <w:pPr>
              <w:jc w:val="both"/>
              <w:rPr>
                <w:rFonts w:ascii="Times New Roman" w:hAnsi="Times New Roman" w:cs="Times New Roman"/>
                <w:sz w:val="24"/>
                <w:szCs w:val="24"/>
              </w:rPr>
            </w:pPr>
            <w:r w:rsidRPr="00127FE5">
              <w:rPr>
                <w:rFonts w:ascii="Times New Roman" w:hAnsi="Times New Roman" w:cs="Times New Roman"/>
                <w:sz w:val="24"/>
                <w:szCs w:val="24"/>
              </w:rPr>
              <w:t>Medium</w:t>
            </w:r>
            <w:r w:rsidR="008C79AA" w:rsidRPr="00127FE5">
              <w:rPr>
                <w:rFonts w:ascii="Times New Roman" w:hAnsi="Times New Roman" w:cs="Times New Roman"/>
                <w:sz w:val="24"/>
                <w:szCs w:val="24"/>
              </w:rPr>
              <w:t>*</w:t>
            </w:r>
          </w:p>
        </w:tc>
      </w:tr>
      <w:tr w:rsidR="00C033A8" w:rsidRPr="00127FE5" w:rsidTr="00142447">
        <w:trPr>
          <w:trHeight w:val="718"/>
        </w:trPr>
        <w:tc>
          <w:tcPr>
            <w:tcW w:w="315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Business Unit:</w:t>
            </w:r>
          </w:p>
          <w:p w:rsidR="00C033A8" w:rsidRPr="00127FE5" w:rsidRDefault="00142447" w:rsidP="0032390F">
            <w:pPr>
              <w:rPr>
                <w:rFonts w:ascii="Times New Roman" w:hAnsi="Times New Roman" w:cs="Times New Roman"/>
                <w:b/>
                <w:sz w:val="24"/>
                <w:szCs w:val="24"/>
              </w:rPr>
            </w:pPr>
            <w:r>
              <w:rPr>
                <w:rFonts w:ascii="Times New Roman" w:hAnsi="Times New Roman" w:cs="Times New Roman"/>
                <w:sz w:val="24"/>
                <w:szCs w:val="24"/>
              </w:rPr>
              <w:t>University</w:t>
            </w:r>
            <w:r w:rsidR="0032390F">
              <w:rPr>
                <w:rFonts w:ascii="Times New Roman" w:hAnsi="Times New Roman" w:cs="Times New Roman"/>
                <w:sz w:val="24"/>
                <w:szCs w:val="24"/>
              </w:rPr>
              <w:t xml:space="preserve"> </w:t>
            </w:r>
            <w:r>
              <w:rPr>
                <w:rFonts w:ascii="Times New Roman" w:hAnsi="Times New Roman" w:cs="Times New Roman"/>
                <w:sz w:val="24"/>
                <w:szCs w:val="24"/>
              </w:rPr>
              <w:t>R</w:t>
            </w:r>
            <w:r w:rsidR="00FF3ECA" w:rsidRPr="00127FE5">
              <w:rPr>
                <w:rFonts w:ascii="Times New Roman" w:hAnsi="Times New Roman" w:cs="Times New Roman"/>
                <w:sz w:val="24"/>
                <w:szCs w:val="24"/>
              </w:rPr>
              <w:t>elations</w:t>
            </w:r>
            <w:r>
              <w:rPr>
                <w:rFonts w:ascii="Times New Roman" w:hAnsi="Times New Roman" w:cs="Times New Roman"/>
                <w:sz w:val="24"/>
                <w:szCs w:val="24"/>
              </w:rPr>
              <w:t xml:space="preserve"> </w:t>
            </w:r>
            <w:r w:rsidR="0032390F">
              <w:rPr>
                <w:rFonts w:ascii="Times New Roman" w:hAnsi="Times New Roman" w:cs="Times New Roman"/>
                <w:sz w:val="24"/>
                <w:szCs w:val="24"/>
              </w:rPr>
              <w:t xml:space="preserve">/ Creighton </w:t>
            </w:r>
            <w:commentRangeStart w:id="0"/>
            <w:r w:rsidR="0032390F">
              <w:rPr>
                <w:rFonts w:ascii="Times New Roman" w:hAnsi="Times New Roman" w:cs="Times New Roman"/>
                <w:sz w:val="24"/>
                <w:szCs w:val="24"/>
              </w:rPr>
              <w:t>Fund</w:t>
            </w:r>
            <w:commentRangeEnd w:id="0"/>
            <w:r w:rsidR="00E63510">
              <w:rPr>
                <w:rStyle w:val="CommentReference"/>
                <w:rFonts w:ascii="Times New Roman" w:eastAsia="Times New Roman" w:hAnsi="Times New Roman" w:cs="Times New Roman"/>
              </w:rPr>
              <w:commentReference w:id="0"/>
            </w:r>
          </w:p>
        </w:tc>
        <w:tc>
          <w:tcPr>
            <w:tcW w:w="333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Technical Project Manager:</w:t>
            </w:r>
          </w:p>
          <w:p w:rsidR="00C033A8" w:rsidRPr="00127FE5" w:rsidRDefault="00C033A8" w:rsidP="00C033A8">
            <w:pPr>
              <w:jc w:val="both"/>
              <w:rPr>
                <w:rFonts w:ascii="Times New Roman" w:hAnsi="Times New Roman" w:cs="Times New Roman"/>
                <w:sz w:val="24"/>
                <w:szCs w:val="24"/>
              </w:rPr>
            </w:pPr>
            <w:r w:rsidRPr="00127FE5">
              <w:rPr>
                <w:rFonts w:ascii="Times New Roman" w:hAnsi="Times New Roman" w:cs="Times New Roman"/>
                <w:sz w:val="24"/>
                <w:szCs w:val="24"/>
              </w:rPr>
              <w:t>Navin Ikramullah</w:t>
            </w:r>
          </w:p>
        </w:tc>
        <w:tc>
          <w:tcPr>
            <w:tcW w:w="2700" w:type="dxa"/>
          </w:tcPr>
          <w:p w:rsidR="00C033A8" w:rsidRPr="00127FE5" w:rsidRDefault="00C033A8" w:rsidP="00C033A8">
            <w:pPr>
              <w:jc w:val="both"/>
              <w:rPr>
                <w:rFonts w:ascii="Times New Roman" w:hAnsi="Times New Roman" w:cs="Times New Roman"/>
                <w:b/>
                <w:sz w:val="24"/>
                <w:szCs w:val="24"/>
              </w:rPr>
            </w:pPr>
            <w:r w:rsidRPr="00127FE5">
              <w:rPr>
                <w:rFonts w:ascii="Times New Roman" w:hAnsi="Times New Roman" w:cs="Times New Roman"/>
                <w:b/>
                <w:sz w:val="24"/>
                <w:szCs w:val="24"/>
              </w:rPr>
              <w:t>Project Sponsor:</w:t>
            </w:r>
          </w:p>
          <w:p w:rsidR="00C033A8" w:rsidRPr="00127FE5" w:rsidRDefault="00F51A48" w:rsidP="00C033A8">
            <w:pPr>
              <w:jc w:val="both"/>
              <w:rPr>
                <w:rFonts w:ascii="Times New Roman" w:hAnsi="Times New Roman" w:cs="Times New Roman"/>
                <w:sz w:val="24"/>
                <w:szCs w:val="24"/>
              </w:rPr>
            </w:pPr>
            <w:r w:rsidRPr="00127FE5">
              <w:rPr>
                <w:rFonts w:ascii="Times New Roman" w:hAnsi="Times New Roman" w:cs="Times New Roman"/>
                <w:sz w:val="24"/>
                <w:szCs w:val="24"/>
              </w:rPr>
              <w:t>Kelly</w:t>
            </w:r>
            <w:r w:rsidR="008C79AA" w:rsidRPr="00127FE5">
              <w:rPr>
                <w:rFonts w:ascii="Times New Roman" w:hAnsi="Times New Roman" w:cs="Times New Roman"/>
                <w:sz w:val="24"/>
                <w:szCs w:val="24"/>
              </w:rPr>
              <w:t xml:space="preserve"> Ptacek</w:t>
            </w:r>
          </w:p>
        </w:tc>
      </w:tr>
    </w:tbl>
    <w:p w:rsidR="007E5F7E" w:rsidRPr="00A90F51" w:rsidRDefault="007E5F7E" w:rsidP="00A90F51">
      <w:pPr>
        <w:pStyle w:val="ListParagraph"/>
        <w:rPr>
          <w:rFonts w:ascii="Times New Roman" w:hAnsi="Times New Roman" w:cs="Times New Roman"/>
          <w:sz w:val="16"/>
          <w:szCs w:val="16"/>
          <w:rPrChange w:id="1" w:author="Navin Ikramullah" w:date="2014-07-02T17:04:00Z">
            <w:rPr/>
          </w:rPrChange>
        </w:rPr>
        <w:pPrChange w:id="2" w:author="Navin Ikramullah" w:date="2014-07-02T17:04:00Z">
          <w:pPr/>
        </w:pPrChange>
      </w:pPr>
    </w:p>
    <w:tbl>
      <w:tblPr>
        <w:tblStyle w:val="TableGrid"/>
        <w:tblW w:w="0" w:type="auto"/>
        <w:shd w:val="clear" w:color="auto" w:fill="215868" w:themeFill="accent5" w:themeFillShade="80"/>
        <w:tblLook w:val="04A0" w:firstRow="1" w:lastRow="0" w:firstColumn="1" w:lastColumn="0" w:noHBand="0" w:noVBand="1"/>
      </w:tblPr>
      <w:tblGrid>
        <w:gridCol w:w="9576"/>
      </w:tblGrid>
      <w:tr w:rsidR="00870A5A" w:rsidRPr="00127FE5" w:rsidTr="007920CE">
        <w:tc>
          <w:tcPr>
            <w:tcW w:w="9576" w:type="dxa"/>
            <w:shd w:val="clear" w:color="auto" w:fill="2D7A8F"/>
          </w:tcPr>
          <w:p w:rsidR="00870A5A" w:rsidRPr="00127FE5" w:rsidRDefault="00870A5A" w:rsidP="007920CE">
            <w:pPr>
              <w:jc w:val="center"/>
              <w:rPr>
                <w:rFonts w:ascii="Times New Roman" w:hAnsi="Times New Roman" w:cs="Times New Roman"/>
                <w:sz w:val="24"/>
                <w:szCs w:val="24"/>
              </w:rPr>
            </w:pPr>
            <w:r w:rsidRPr="00127FE5">
              <w:rPr>
                <w:rFonts w:ascii="Times New Roman" w:hAnsi="Times New Roman" w:cs="Times New Roman"/>
                <w:b/>
                <w:sz w:val="24"/>
                <w:szCs w:val="24"/>
              </w:rPr>
              <w:t>Executive Summary:</w:t>
            </w:r>
          </w:p>
        </w:tc>
      </w:tr>
    </w:tbl>
    <w:p w:rsidR="00142447" w:rsidRDefault="006F414F" w:rsidP="006F414F">
      <w:pPr>
        <w:rPr>
          <w:rFonts w:ascii="Times New Roman" w:hAnsi="Times New Roman" w:cs="Times New Roman"/>
          <w:b/>
          <w:sz w:val="24"/>
          <w:szCs w:val="24"/>
        </w:rPr>
      </w:pPr>
      <w:r w:rsidRPr="00127FE5">
        <w:rPr>
          <w:rFonts w:ascii="Times New Roman" w:hAnsi="Times New Roman" w:cs="Times New Roman"/>
          <w:b/>
          <w:sz w:val="24"/>
          <w:szCs w:val="24"/>
        </w:rPr>
        <w:t>Project</w:t>
      </w:r>
      <w:r>
        <w:rPr>
          <w:rFonts w:ascii="Times New Roman" w:hAnsi="Times New Roman" w:cs="Times New Roman"/>
          <w:b/>
          <w:sz w:val="24"/>
          <w:szCs w:val="24"/>
        </w:rPr>
        <w:t xml:space="preserve"> </w:t>
      </w:r>
      <w:r w:rsidR="00142447">
        <w:rPr>
          <w:rFonts w:ascii="Times New Roman" w:hAnsi="Times New Roman" w:cs="Times New Roman"/>
          <w:b/>
          <w:sz w:val="24"/>
          <w:szCs w:val="24"/>
        </w:rPr>
        <w:t>Title/ Summary:</w:t>
      </w:r>
    </w:p>
    <w:p w:rsidR="006F414F" w:rsidRDefault="006F414F" w:rsidP="006F414F">
      <w:pPr>
        <w:rPr>
          <w:rFonts w:ascii="Times New Roman" w:hAnsi="Times New Roman" w:cs="Times New Roman"/>
          <w:b/>
          <w:sz w:val="24"/>
          <w:szCs w:val="24"/>
        </w:rPr>
      </w:pPr>
      <w:r>
        <w:rPr>
          <w:rFonts w:ascii="Times New Roman" w:hAnsi="Times New Roman" w:cs="Times New Roman"/>
          <w:b/>
          <w:sz w:val="24"/>
          <w:szCs w:val="24"/>
        </w:rPr>
        <w:t>Smart Call Upgrade 9.8</w:t>
      </w:r>
    </w:p>
    <w:p w:rsidR="006F414F" w:rsidRPr="006F414F" w:rsidRDefault="006F414F" w:rsidP="006F414F">
      <w:pPr>
        <w:rPr>
          <w:rFonts w:ascii="Times New Roman" w:hAnsi="Times New Roman" w:cs="Times New Roman"/>
          <w:b/>
          <w:sz w:val="24"/>
          <w:szCs w:val="24"/>
        </w:rPr>
      </w:pPr>
      <w:r w:rsidRPr="006F414F">
        <w:rPr>
          <w:rFonts w:ascii="Times New Roman" w:hAnsi="Times New Roman" w:cs="Times New Roman"/>
          <w:sz w:val="24"/>
          <w:szCs w:val="24"/>
        </w:rPr>
        <w:t xml:space="preserve">The project will entail upgrading the </w:t>
      </w:r>
      <w:proofErr w:type="spellStart"/>
      <w:r w:rsidR="00FA7A70">
        <w:rPr>
          <w:rFonts w:ascii="Times New Roman" w:hAnsi="Times New Roman" w:cs="Times New Roman"/>
          <w:sz w:val="24"/>
          <w:szCs w:val="24"/>
        </w:rPr>
        <w:t>SmartC</w:t>
      </w:r>
      <w:r w:rsidRPr="006F414F">
        <w:rPr>
          <w:rFonts w:ascii="Times New Roman" w:hAnsi="Times New Roman" w:cs="Times New Roman"/>
          <w:sz w:val="24"/>
          <w:szCs w:val="24"/>
        </w:rPr>
        <w:t>all</w:t>
      </w:r>
      <w:proofErr w:type="spellEnd"/>
      <w:r w:rsidRPr="006F414F">
        <w:rPr>
          <w:rFonts w:ascii="Times New Roman" w:hAnsi="Times New Roman" w:cs="Times New Roman"/>
          <w:sz w:val="24"/>
          <w:szCs w:val="24"/>
        </w:rPr>
        <w:t xml:space="preserve"> application to version 9.</w:t>
      </w:r>
      <w:r w:rsidR="00FA7A70">
        <w:rPr>
          <w:rFonts w:ascii="Times New Roman" w:hAnsi="Times New Roman" w:cs="Times New Roman"/>
          <w:sz w:val="24"/>
          <w:szCs w:val="24"/>
        </w:rPr>
        <w:t>8</w:t>
      </w:r>
      <w:r w:rsidRPr="006F414F">
        <w:rPr>
          <w:rFonts w:ascii="Times New Roman" w:hAnsi="Times New Roman" w:cs="Times New Roman"/>
          <w:sz w:val="24"/>
          <w:szCs w:val="24"/>
        </w:rPr>
        <w:t xml:space="preserve"> from version 9.</w:t>
      </w:r>
      <w:r w:rsidR="00FA7A70">
        <w:rPr>
          <w:rFonts w:ascii="Times New Roman" w:hAnsi="Times New Roman" w:cs="Times New Roman"/>
          <w:sz w:val="24"/>
          <w:szCs w:val="24"/>
        </w:rPr>
        <w:t>7</w:t>
      </w:r>
      <w:r w:rsidRPr="006F414F">
        <w:rPr>
          <w:rFonts w:ascii="Times New Roman" w:hAnsi="Times New Roman" w:cs="Times New Roman"/>
          <w:sz w:val="24"/>
          <w:szCs w:val="24"/>
        </w:rPr>
        <w:t>.  This will allow users to take advantage of new features, and bug fixes, and better serve their constituents. This project supports the Creighton Fundraising initiative by providing additional features on the application.</w:t>
      </w:r>
    </w:p>
    <w:p w:rsidR="007E5F7E" w:rsidRPr="00127FE5" w:rsidRDefault="00870A5A" w:rsidP="007E5F7E">
      <w:pPr>
        <w:rPr>
          <w:rFonts w:ascii="Times New Roman" w:hAnsi="Times New Roman" w:cs="Times New Roman"/>
          <w:b/>
          <w:sz w:val="24"/>
          <w:szCs w:val="24"/>
        </w:rPr>
      </w:pPr>
      <w:r w:rsidRPr="00127FE5">
        <w:rPr>
          <w:rFonts w:ascii="Times New Roman" w:hAnsi="Times New Roman" w:cs="Times New Roman"/>
          <w:b/>
          <w:sz w:val="24"/>
          <w:szCs w:val="24"/>
        </w:rPr>
        <w:t>Objective</w:t>
      </w:r>
    </w:p>
    <w:p w:rsidR="00870A5A" w:rsidRPr="00127FE5" w:rsidRDefault="007E5F7E" w:rsidP="00870A5A">
      <w:pPr>
        <w:spacing w:line="240" w:lineRule="auto"/>
        <w:contextualSpacing/>
        <w:rPr>
          <w:rFonts w:ascii="Times New Roman" w:hAnsi="Times New Roman" w:cs="Times New Roman"/>
          <w:b/>
          <w:sz w:val="24"/>
          <w:szCs w:val="24"/>
        </w:rPr>
      </w:pPr>
      <w:proofErr w:type="gramStart"/>
      <w:r w:rsidRPr="00127FE5">
        <w:rPr>
          <w:rFonts w:ascii="Times New Roman" w:hAnsi="Times New Roman" w:cs="Times New Roman"/>
          <w:b/>
          <w:sz w:val="24"/>
          <w:szCs w:val="24"/>
        </w:rPr>
        <w:t>To…</w:t>
      </w:r>
      <w:proofErr w:type="gramEnd"/>
    </w:p>
    <w:p w:rsidR="00F51A48" w:rsidRPr="00127FE5" w:rsidRDefault="00F71AB3" w:rsidP="00870A5A">
      <w:pPr>
        <w:pStyle w:val="ListParagraph"/>
        <w:numPr>
          <w:ilvl w:val="0"/>
          <w:numId w:val="22"/>
        </w:numPr>
        <w:spacing w:line="240" w:lineRule="auto"/>
        <w:rPr>
          <w:rFonts w:ascii="Times New Roman" w:hAnsi="Times New Roman" w:cs="Times New Roman"/>
          <w:color w:val="000000"/>
          <w:sz w:val="24"/>
          <w:szCs w:val="24"/>
        </w:rPr>
      </w:pPr>
      <w:r w:rsidRPr="00127FE5">
        <w:rPr>
          <w:rFonts w:ascii="Times New Roman" w:hAnsi="Times New Roman" w:cs="Times New Roman"/>
          <w:color w:val="000000"/>
          <w:sz w:val="24"/>
          <w:szCs w:val="24"/>
        </w:rPr>
        <w:t>u</w:t>
      </w:r>
      <w:r w:rsidR="00F51A48" w:rsidRPr="00127FE5">
        <w:rPr>
          <w:rFonts w:ascii="Times New Roman" w:hAnsi="Times New Roman" w:cs="Times New Roman"/>
          <w:color w:val="000000"/>
          <w:sz w:val="24"/>
          <w:szCs w:val="24"/>
        </w:rPr>
        <w:t xml:space="preserve">pgrade </w:t>
      </w:r>
      <w:proofErr w:type="spellStart"/>
      <w:r w:rsidR="00F51A48" w:rsidRPr="00127FE5">
        <w:rPr>
          <w:rFonts w:ascii="Times New Roman" w:hAnsi="Times New Roman" w:cs="Times New Roman"/>
          <w:color w:val="000000"/>
          <w:sz w:val="24"/>
          <w:szCs w:val="24"/>
        </w:rPr>
        <w:t>SmartC</w:t>
      </w:r>
      <w:r w:rsidR="00825756" w:rsidRPr="00127FE5">
        <w:rPr>
          <w:rFonts w:ascii="Times New Roman" w:hAnsi="Times New Roman" w:cs="Times New Roman"/>
          <w:color w:val="000000"/>
          <w:sz w:val="24"/>
          <w:szCs w:val="24"/>
        </w:rPr>
        <w:t>all</w:t>
      </w:r>
      <w:proofErr w:type="spellEnd"/>
      <w:r w:rsidR="00825756" w:rsidRPr="00127FE5">
        <w:rPr>
          <w:rFonts w:ascii="Times New Roman" w:hAnsi="Times New Roman" w:cs="Times New Roman"/>
          <w:color w:val="000000"/>
          <w:sz w:val="24"/>
          <w:szCs w:val="24"/>
        </w:rPr>
        <w:t xml:space="preserve"> </w:t>
      </w:r>
      <w:r w:rsidR="00F51A48" w:rsidRPr="00127FE5">
        <w:rPr>
          <w:rFonts w:ascii="Times New Roman" w:hAnsi="Times New Roman" w:cs="Times New Roman"/>
          <w:color w:val="000000"/>
          <w:sz w:val="24"/>
          <w:szCs w:val="24"/>
        </w:rPr>
        <w:t>v</w:t>
      </w:r>
      <w:r w:rsidR="008C79AA" w:rsidRPr="00127FE5">
        <w:rPr>
          <w:rFonts w:ascii="Times New Roman" w:hAnsi="Times New Roman" w:cs="Times New Roman"/>
          <w:color w:val="000000"/>
          <w:sz w:val="24"/>
          <w:szCs w:val="24"/>
        </w:rPr>
        <w:t xml:space="preserve">ersion </w:t>
      </w:r>
      <w:r w:rsidR="00F51A48" w:rsidRPr="00127FE5">
        <w:rPr>
          <w:rFonts w:ascii="Times New Roman" w:hAnsi="Times New Roman" w:cs="Times New Roman"/>
          <w:color w:val="000000"/>
          <w:sz w:val="24"/>
          <w:szCs w:val="24"/>
        </w:rPr>
        <w:t xml:space="preserve">9.7 to </w:t>
      </w:r>
      <w:proofErr w:type="spellStart"/>
      <w:r w:rsidR="00F51A48" w:rsidRPr="00127FE5">
        <w:rPr>
          <w:rFonts w:ascii="Times New Roman" w:hAnsi="Times New Roman" w:cs="Times New Roman"/>
          <w:color w:val="000000"/>
          <w:sz w:val="24"/>
          <w:szCs w:val="24"/>
        </w:rPr>
        <w:t>SmartC</w:t>
      </w:r>
      <w:r w:rsidR="00825756" w:rsidRPr="00127FE5">
        <w:rPr>
          <w:rFonts w:ascii="Times New Roman" w:hAnsi="Times New Roman" w:cs="Times New Roman"/>
          <w:color w:val="000000"/>
          <w:sz w:val="24"/>
          <w:szCs w:val="24"/>
        </w:rPr>
        <w:t>all</w:t>
      </w:r>
      <w:proofErr w:type="spellEnd"/>
      <w:r w:rsidR="00825756" w:rsidRPr="00127FE5">
        <w:rPr>
          <w:rFonts w:ascii="Times New Roman" w:hAnsi="Times New Roman" w:cs="Times New Roman"/>
          <w:color w:val="000000"/>
          <w:sz w:val="24"/>
          <w:szCs w:val="24"/>
        </w:rPr>
        <w:t xml:space="preserve"> </w:t>
      </w:r>
      <w:r w:rsidR="00F51A48" w:rsidRPr="00127FE5">
        <w:rPr>
          <w:rFonts w:ascii="Times New Roman" w:hAnsi="Times New Roman" w:cs="Times New Roman"/>
          <w:color w:val="000000"/>
          <w:sz w:val="24"/>
          <w:szCs w:val="24"/>
        </w:rPr>
        <w:t>v</w:t>
      </w:r>
      <w:r w:rsidR="008C79AA" w:rsidRPr="00127FE5">
        <w:rPr>
          <w:rFonts w:ascii="Times New Roman" w:hAnsi="Times New Roman" w:cs="Times New Roman"/>
          <w:color w:val="000000"/>
          <w:sz w:val="24"/>
          <w:szCs w:val="24"/>
        </w:rPr>
        <w:t xml:space="preserve">ersion </w:t>
      </w:r>
      <w:r w:rsidR="00825756" w:rsidRPr="00127FE5">
        <w:rPr>
          <w:rFonts w:ascii="Times New Roman" w:hAnsi="Times New Roman" w:cs="Times New Roman"/>
          <w:color w:val="000000"/>
          <w:sz w:val="24"/>
          <w:szCs w:val="24"/>
        </w:rPr>
        <w:t>9.8</w:t>
      </w:r>
      <w:r w:rsidR="008C79AA" w:rsidRPr="00127FE5">
        <w:rPr>
          <w:rFonts w:ascii="Times New Roman" w:hAnsi="Times New Roman" w:cs="Times New Roman"/>
          <w:color w:val="000000"/>
          <w:sz w:val="24"/>
          <w:szCs w:val="24"/>
        </w:rPr>
        <w:t xml:space="preserve"> and thoroughly test and implement</w:t>
      </w:r>
      <w:r w:rsidR="00F51A48" w:rsidRPr="00127FE5">
        <w:rPr>
          <w:rFonts w:ascii="Times New Roman" w:hAnsi="Times New Roman" w:cs="Times New Roman"/>
          <w:color w:val="000000"/>
          <w:sz w:val="24"/>
          <w:szCs w:val="24"/>
        </w:rPr>
        <w:t xml:space="preserve"> by </w:t>
      </w:r>
      <w:r w:rsidR="008C79AA" w:rsidRPr="00127FE5">
        <w:rPr>
          <w:rFonts w:ascii="Times New Roman" w:hAnsi="Times New Roman" w:cs="Times New Roman"/>
          <w:color w:val="000000"/>
          <w:sz w:val="24"/>
          <w:szCs w:val="24"/>
        </w:rPr>
        <w:t>w</w:t>
      </w:r>
      <w:r w:rsidR="00F51A48" w:rsidRPr="00127FE5">
        <w:rPr>
          <w:rFonts w:ascii="Times New Roman" w:hAnsi="Times New Roman" w:cs="Times New Roman"/>
          <w:color w:val="000000"/>
          <w:sz w:val="24"/>
          <w:szCs w:val="24"/>
        </w:rPr>
        <w:t>inter of 2014</w:t>
      </w:r>
    </w:p>
    <w:p w:rsidR="00870A5A" w:rsidRPr="00127FE5" w:rsidRDefault="007E5F7E" w:rsidP="00870A5A">
      <w:pPr>
        <w:spacing w:line="240" w:lineRule="auto"/>
        <w:contextualSpacing/>
        <w:rPr>
          <w:rFonts w:ascii="Times New Roman" w:hAnsi="Times New Roman" w:cs="Times New Roman"/>
          <w:b/>
          <w:sz w:val="24"/>
          <w:szCs w:val="24"/>
        </w:rPr>
      </w:pPr>
      <w:r w:rsidRPr="00127FE5">
        <w:rPr>
          <w:rFonts w:ascii="Times New Roman" w:hAnsi="Times New Roman" w:cs="Times New Roman"/>
          <w:b/>
          <w:sz w:val="24"/>
          <w:szCs w:val="24"/>
        </w:rPr>
        <w:t>In a way that…</w:t>
      </w:r>
    </w:p>
    <w:p w:rsidR="009C041D" w:rsidRPr="00127FE5" w:rsidRDefault="008C79AA" w:rsidP="00870A5A">
      <w:pPr>
        <w:pStyle w:val="ListParagraph"/>
        <w:numPr>
          <w:ilvl w:val="0"/>
          <w:numId w:val="22"/>
        </w:numPr>
        <w:spacing w:line="240" w:lineRule="auto"/>
        <w:rPr>
          <w:rFonts w:ascii="Times New Roman" w:hAnsi="Times New Roman" w:cs="Times New Roman"/>
          <w:sz w:val="24"/>
          <w:szCs w:val="24"/>
        </w:rPr>
      </w:pPr>
      <w:r w:rsidRPr="00127FE5">
        <w:rPr>
          <w:rFonts w:ascii="Times New Roman" w:hAnsi="Times New Roman" w:cs="Times New Roman"/>
          <w:sz w:val="24"/>
          <w:szCs w:val="24"/>
        </w:rPr>
        <w:t>r</w:t>
      </w:r>
      <w:r w:rsidR="009C041D" w:rsidRPr="00127FE5">
        <w:rPr>
          <w:rFonts w:ascii="Times New Roman" w:hAnsi="Times New Roman" w:cs="Times New Roman"/>
          <w:sz w:val="24"/>
          <w:szCs w:val="24"/>
        </w:rPr>
        <w:t>emoves current limitations</w:t>
      </w:r>
      <w:r w:rsidR="00204D9D" w:rsidRPr="00127FE5">
        <w:rPr>
          <w:rFonts w:ascii="Times New Roman" w:hAnsi="Times New Roman" w:cs="Times New Roman"/>
          <w:sz w:val="24"/>
          <w:szCs w:val="24"/>
        </w:rPr>
        <w:t xml:space="preserve"> and provide additional features</w:t>
      </w:r>
      <w:r w:rsidR="009C041D" w:rsidRPr="00127FE5">
        <w:rPr>
          <w:rFonts w:ascii="Times New Roman" w:hAnsi="Times New Roman" w:cs="Times New Roman"/>
          <w:sz w:val="24"/>
          <w:szCs w:val="24"/>
        </w:rPr>
        <w:t xml:space="preserve"> associa</w:t>
      </w:r>
      <w:r w:rsidR="00F51A48" w:rsidRPr="00127FE5">
        <w:rPr>
          <w:rFonts w:ascii="Times New Roman" w:hAnsi="Times New Roman" w:cs="Times New Roman"/>
          <w:sz w:val="24"/>
          <w:szCs w:val="24"/>
        </w:rPr>
        <w:t xml:space="preserve">ted with existing </w:t>
      </w:r>
      <w:proofErr w:type="spellStart"/>
      <w:r w:rsidR="00F51A48" w:rsidRPr="00127FE5">
        <w:rPr>
          <w:rFonts w:ascii="Times New Roman" w:hAnsi="Times New Roman" w:cs="Times New Roman"/>
          <w:sz w:val="24"/>
          <w:szCs w:val="24"/>
        </w:rPr>
        <w:t>SmartCall</w:t>
      </w:r>
      <w:proofErr w:type="spellEnd"/>
      <w:r w:rsidR="00F51A48" w:rsidRPr="00127FE5">
        <w:rPr>
          <w:rFonts w:ascii="Times New Roman" w:hAnsi="Times New Roman" w:cs="Times New Roman"/>
          <w:sz w:val="24"/>
          <w:szCs w:val="24"/>
        </w:rPr>
        <w:t xml:space="preserve"> v9.7</w:t>
      </w:r>
    </w:p>
    <w:p w:rsidR="005D31C7" w:rsidRPr="00127FE5" w:rsidRDefault="008C79AA" w:rsidP="00870A5A">
      <w:pPr>
        <w:pStyle w:val="ListParagraph"/>
        <w:numPr>
          <w:ilvl w:val="0"/>
          <w:numId w:val="22"/>
        </w:numPr>
        <w:spacing w:line="240" w:lineRule="auto"/>
        <w:rPr>
          <w:rFonts w:ascii="Times New Roman" w:hAnsi="Times New Roman" w:cs="Times New Roman"/>
          <w:color w:val="000000"/>
          <w:sz w:val="24"/>
          <w:szCs w:val="24"/>
        </w:rPr>
      </w:pPr>
      <w:r w:rsidRPr="00127FE5">
        <w:rPr>
          <w:rFonts w:ascii="Times New Roman" w:hAnsi="Times New Roman" w:cs="Times New Roman"/>
          <w:color w:val="000000"/>
          <w:sz w:val="24"/>
          <w:szCs w:val="24"/>
        </w:rPr>
        <w:t>a</w:t>
      </w:r>
      <w:r w:rsidR="00F51A48" w:rsidRPr="00127FE5">
        <w:rPr>
          <w:rFonts w:ascii="Times New Roman" w:hAnsi="Times New Roman" w:cs="Times New Roman"/>
          <w:color w:val="000000"/>
          <w:sz w:val="24"/>
          <w:szCs w:val="24"/>
        </w:rPr>
        <w:t xml:space="preserve">llows the </w:t>
      </w:r>
      <w:proofErr w:type="spellStart"/>
      <w:r w:rsidR="005D31C7" w:rsidRPr="00127FE5">
        <w:rPr>
          <w:rFonts w:ascii="Times New Roman" w:hAnsi="Times New Roman" w:cs="Times New Roman"/>
          <w:color w:val="000000"/>
          <w:sz w:val="24"/>
          <w:szCs w:val="24"/>
        </w:rPr>
        <w:t>phonathon</w:t>
      </w:r>
      <w:proofErr w:type="spellEnd"/>
      <w:r w:rsidR="005D31C7" w:rsidRPr="00127FE5">
        <w:rPr>
          <w:rFonts w:ascii="Times New Roman" w:hAnsi="Times New Roman" w:cs="Times New Roman"/>
          <w:color w:val="000000"/>
          <w:sz w:val="24"/>
          <w:szCs w:val="24"/>
        </w:rPr>
        <w:t xml:space="preserve"> staff to adequately test/train callers </w:t>
      </w:r>
      <w:r w:rsidR="00F51A48" w:rsidRPr="00127FE5">
        <w:rPr>
          <w:rFonts w:ascii="Times New Roman" w:hAnsi="Times New Roman" w:cs="Times New Roman"/>
          <w:color w:val="000000"/>
          <w:sz w:val="24"/>
          <w:szCs w:val="24"/>
        </w:rPr>
        <w:t>to take advantage of the new features from the new version of the software</w:t>
      </w:r>
    </w:p>
    <w:p w:rsidR="002C5EF1" w:rsidRPr="00127FE5" w:rsidRDefault="007E5F7E" w:rsidP="00870A5A">
      <w:pPr>
        <w:spacing w:line="240" w:lineRule="auto"/>
        <w:contextualSpacing/>
        <w:rPr>
          <w:rFonts w:ascii="Times New Roman" w:hAnsi="Times New Roman" w:cs="Times New Roman"/>
          <w:sz w:val="24"/>
          <w:szCs w:val="24"/>
        </w:rPr>
      </w:pPr>
      <w:proofErr w:type="gramStart"/>
      <w:r w:rsidRPr="00127FE5">
        <w:rPr>
          <w:rFonts w:ascii="Times New Roman" w:hAnsi="Times New Roman" w:cs="Times New Roman"/>
          <w:b/>
          <w:sz w:val="24"/>
          <w:szCs w:val="24"/>
        </w:rPr>
        <w:t>So that…</w:t>
      </w:r>
      <w:proofErr w:type="gramEnd"/>
      <w:r w:rsidR="002C5EF1" w:rsidRPr="00127FE5">
        <w:rPr>
          <w:rFonts w:ascii="Times New Roman" w:hAnsi="Times New Roman" w:cs="Times New Roman"/>
          <w:sz w:val="24"/>
          <w:szCs w:val="24"/>
        </w:rPr>
        <w:t xml:space="preserve"> </w:t>
      </w:r>
    </w:p>
    <w:p w:rsidR="002C5EF1" w:rsidRPr="00127FE5" w:rsidRDefault="002C5EF1" w:rsidP="00870A5A">
      <w:pPr>
        <w:pStyle w:val="ListParagraph"/>
        <w:numPr>
          <w:ilvl w:val="0"/>
          <w:numId w:val="2"/>
        </w:numPr>
        <w:spacing w:line="240" w:lineRule="auto"/>
        <w:rPr>
          <w:rFonts w:ascii="Times New Roman" w:hAnsi="Times New Roman" w:cs="Times New Roman"/>
          <w:sz w:val="24"/>
          <w:szCs w:val="24"/>
        </w:rPr>
      </w:pPr>
      <w:proofErr w:type="spellStart"/>
      <w:r w:rsidRPr="00127FE5">
        <w:rPr>
          <w:rFonts w:ascii="Times New Roman" w:hAnsi="Times New Roman" w:cs="Times New Roman"/>
          <w:sz w:val="24"/>
          <w:szCs w:val="24"/>
        </w:rPr>
        <w:t>Phonathon</w:t>
      </w:r>
      <w:proofErr w:type="spellEnd"/>
      <w:r w:rsidRPr="00127FE5">
        <w:rPr>
          <w:rFonts w:ascii="Times New Roman" w:hAnsi="Times New Roman" w:cs="Times New Roman"/>
          <w:sz w:val="24"/>
          <w:szCs w:val="24"/>
        </w:rPr>
        <w:t xml:space="preserve"> managers and </w:t>
      </w:r>
      <w:r w:rsidR="008C79AA" w:rsidRPr="00127FE5">
        <w:rPr>
          <w:rFonts w:ascii="Times New Roman" w:hAnsi="Times New Roman" w:cs="Times New Roman"/>
          <w:sz w:val="24"/>
          <w:szCs w:val="24"/>
        </w:rPr>
        <w:t>s</w:t>
      </w:r>
      <w:r w:rsidRPr="00127FE5">
        <w:rPr>
          <w:rFonts w:ascii="Times New Roman" w:hAnsi="Times New Roman" w:cs="Times New Roman"/>
          <w:sz w:val="24"/>
          <w:szCs w:val="24"/>
        </w:rPr>
        <w:t xml:space="preserve">tudent callers </w:t>
      </w:r>
      <w:r w:rsidR="009C041D" w:rsidRPr="00127FE5">
        <w:rPr>
          <w:rFonts w:ascii="Times New Roman" w:hAnsi="Times New Roman" w:cs="Times New Roman"/>
          <w:sz w:val="24"/>
          <w:szCs w:val="24"/>
        </w:rPr>
        <w:t xml:space="preserve">can continue their </w:t>
      </w:r>
      <w:proofErr w:type="spellStart"/>
      <w:r w:rsidR="009C041D" w:rsidRPr="00127FE5">
        <w:rPr>
          <w:rFonts w:ascii="Times New Roman" w:hAnsi="Times New Roman" w:cs="Times New Roman"/>
          <w:sz w:val="24"/>
          <w:szCs w:val="24"/>
        </w:rPr>
        <w:t>t</w:t>
      </w:r>
      <w:r w:rsidRPr="00127FE5">
        <w:rPr>
          <w:rFonts w:ascii="Times New Roman" w:hAnsi="Times New Roman" w:cs="Times New Roman"/>
          <w:sz w:val="24"/>
          <w:szCs w:val="24"/>
        </w:rPr>
        <w:t>ele</w:t>
      </w:r>
      <w:proofErr w:type="spellEnd"/>
      <w:r w:rsidR="00F71AB3" w:rsidRPr="00127FE5">
        <w:rPr>
          <w:rFonts w:ascii="Times New Roman" w:hAnsi="Times New Roman" w:cs="Times New Roman"/>
          <w:sz w:val="24"/>
          <w:szCs w:val="24"/>
        </w:rPr>
        <w:t>-</w:t>
      </w:r>
      <w:r w:rsidRPr="00127FE5">
        <w:rPr>
          <w:rFonts w:ascii="Times New Roman" w:hAnsi="Times New Roman" w:cs="Times New Roman"/>
          <w:sz w:val="24"/>
          <w:szCs w:val="24"/>
        </w:rPr>
        <w:t xml:space="preserve">fundraising </w:t>
      </w:r>
      <w:r w:rsidR="008C79AA" w:rsidRPr="00127FE5">
        <w:rPr>
          <w:rFonts w:ascii="Times New Roman" w:hAnsi="Times New Roman" w:cs="Times New Roman"/>
          <w:sz w:val="24"/>
          <w:szCs w:val="24"/>
        </w:rPr>
        <w:t xml:space="preserve">efforts </w:t>
      </w:r>
      <w:r w:rsidRPr="00127FE5">
        <w:rPr>
          <w:rFonts w:ascii="Times New Roman" w:hAnsi="Times New Roman" w:cs="Times New Roman"/>
          <w:sz w:val="24"/>
          <w:szCs w:val="24"/>
        </w:rPr>
        <w:t xml:space="preserve">and </w:t>
      </w:r>
      <w:r w:rsidR="00204D9D" w:rsidRPr="00127FE5">
        <w:rPr>
          <w:rFonts w:ascii="Times New Roman" w:hAnsi="Times New Roman" w:cs="Times New Roman"/>
          <w:sz w:val="24"/>
          <w:szCs w:val="24"/>
        </w:rPr>
        <w:t xml:space="preserve">continue </w:t>
      </w:r>
      <w:proofErr w:type="spellStart"/>
      <w:r w:rsidR="00F71AB3" w:rsidRPr="00127FE5">
        <w:rPr>
          <w:rFonts w:ascii="Times New Roman" w:hAnsi="Times New Roman" w:cs="Times New Roman"/>
          <w:sz w:val="24"/>
          <w:szCs w:val="24"/>
        </w:rPr>
        <w:t>p</w:t>
      </w:r>
      <w:r w:rsidR="00F51A48" w:rsidRPr="00127FE5">
        <w:rPr>
          <w:rFonts w:ascii="Times New Roman" w:hAnsi="Times New Roman" w:cs="Times New Roman"/>
          <w:sz w:val="24"/>
          <w:szCs w:val="24"/>
        </w:rPr>
        <w:t>honathon</w:t>
      </w:r>
      <w:proofErr w:type="spellEnd"/>
      <w:r w:rsidR="00F51A48" w:rsidRPr="00127FE5">
        <w:rPr>
          <w:rFonts w:ascii="Times New Roman" w:hAnsi="Times New Roman" w:cs="Times New Roman"/>
          <w:sz w:val="24"/>
          <w:szCs w:val="24"/>
        </w:rPr>
        <w:t xml:space="preserve"> </w:t>
      </w:r>
      <w:r w:rsidR="008C79AA" w:rsidRPr="00127FE5">
        <w:rPr>
          <w:rFonts w:ascii="Times New Roman" w:hAnsi="Times New Roman" w:cs="Times New Roman"/>
          <w:sz w:val="24"/>
          <w:szCs w:val="24"/>
        </w:rPr>
        <w:t>operations without interruption</w:t>
      </w:r>
      <w:r w:rsidR="00F51A48" w:rsidRPr="00127FE5">
        <w:rPr>
          <w:rFonts w:ascii="Times New Roman" w:hAnsi="Times New Roman" w:cs="Times New Roman"/>
          <w:sz w:val="24"/>
          <w:szCs w:val="24"/>
        </w:rPr>
        <w:t xml:space="preserve"> and stay competitive.</w:t>
      </w:r>
    </w:p>
    <w:p w:rsidR="002C5EF1" w:rsidRPr="00127FE5" w:rsidRDefault="008C79AA" w:rsidP="002C5EF1">
      <w:pPr>
        <w:rPr>
          <w:rFonts w:ascii="Times New Roman" w:hAnsi="Times New Roman" w:cs="Times New Roman"/>
          <w:b/>
          <w:sz w:val="24"/>
          <w:szCs w:val="24"/>
        </w:rPr>
      </w:pPr>
      <w:r w:rsidRPr="00127FE5">
        <w:rPr>
          <w:rFonts w:ascii="Times New Roman" w:hAnsi="Times New Roman" w:cs="Times New Roman"/>
          <w:b/>
          <w:sz w:val="24"/>
          <w:szCs w:val="24"/>
        </w:rPr>
        <w:t>Link to Strategic Objective:</w:t>
      </w:r>
    </w:p>
    <w:p w:rsidR="008C79AA" w:rsidRDefault="008C79AA" w:rsidP="00F71AB3">
      <w:pPr>
        <w:pStyle w:val="Heading3"/>
        <w:numPr>
          <w:ilvl w:val="0"/>
          <w:numId w:val="2"/>
        </w:numPr>
        <w:rPr>
          <w:rFonts w:ascii="Times New Roman" w:hAnsi="Times New Roman"/>
          <w:szCs w:val="24"/>
        </w:rPr>
      </w:pPr>
      <w:r w:rsidRPr="00127FE5">
        <w:rPr>
          <w:rFonts w:ascii="Times New Roman" w:hAnsi="Times New Roman"/>
          <w:szCs w:val="24"/>
        </w:rPr>
        <w:t>Revenue</w:t>
      </w:r>
    </w:p>
    <w:p w:rsidR="0032390F" w:rsidRPr="0032390F" w:rsidRDefault="0032390F" w:rsidP="0032390F">
      <w:pPr>
        <w:rPr>
          <w:rFonts w:ascii="Times New Roman" w:hAnsi="Times New Roman" w:cs="Times New Roman"/>
          <w:sz w:val="24"/>
          <w:szCs w:val="24"/>
        </w:rPr>
      </w:pPr>
      <w:r w:rsidRPr="0032390F">
        <w:rPr>
          <w:rFonts w:ascii="Times New Roman" w:hAnsi="Times New Roman" w:cs="Times New Roman"/>
          <w:sz w:val="24"/>
          <w:szCs w:val="24"/>
        </w:rPr>
        <w:t>To attain the pledge commitment goal of &gt;1.1M in the fiscal year 2015 in support of the overall Creighton Strategic goal of 3</w:t>
      </w:r>
      <w:r w:rsidR="001B13A0">
        <w:rPr>
          <w:rFonts w:ascii="Times New Roman" w:hAnsi="Times New Roman" w:cs="Times New Roman"/>
          <w:sz w:val="24"/>
          <w:szCs w:val="24"/>
        </w:rPr>
        <w:t>%</w:t>
      </w:r>
      <w:r w:rsidRPr="0032390F">
        <w:rPr>
          <w:rFonts w:ascii="Times New Roman" w:hAnsi="Times New Roman" w:cs="Times New Roman"/>
          <w:sz w:val="24"/>
          <w:szCs w:val="24"/>
        </w:rPr>
        <w:t xml:space="preserve"> to 5% by fiscal year </w:t>
      </w:r>
      <w:commentRangeStart w:id="3"/>
      <w:r w:rsidRPr="0032390F">
        <w:rPr>
          <w:rFonts w:ascii="Times New Roman" w:hAnsi="Times New Roman" w:cs="Times New Roman"/>
          <w:sz w:val="24"/>
          <w:szCs w:val="24"/>
        </w:rPr>
        <w:t>2017</w:t>
      </w:r>
      <w:commentRangeEnd w:id="3"/>
      <w:r w:rsidR="00937809">
        <w:rPr>
          <w:rStyle w:val="CommentReference"/>
          <w:rFonts w:ascii="Times New Roman" w:eastAsia="Times New Roman" w:hAnsi="Times New Roman" w:cs="Times New Roman"/>
        </w:rPr>
        <w:commentReference w:id="3"/>
      </w:r>
      <w:r w:rsidRPr="0032390F">
        <w:rPr>
          <w:rFonts w:ascii="Times New Roman" w:hAnsi="Times New Roman" w:cs="Times New Roman"/>
          <w:sz w:val="24"/>
          <w:szCs w:val="24"/>
        </w:rPr>
        <w:t>.</w:t>
      </w:r>
    </w:p>
    <w:p w:rsidR="008C79AA" w:rsidRPr="00127FE5" w:rsidRDefault="008C79AA" w:rsidP="00F71AB3">
      <w:pPr>
        <w:ind w:firstLine="360"/>
        <w:rPr>
          <w:rFonts w:ascii="Times New Roman" w:hAnsi="Times New Roman" w:cs="Times New Roman"/>
          <w:b/>
          <w:i/>
          <w:sz w:val="24"/>
          <w:szCs w:val="24"/>
        </w:rPr>
      </w:pPr>
      <w:r w:rsidRPr="00127FE5">
        <w:rPr>
          <w:rFonts w:ascii="Times New Roman" w:hAnsi="Times New Roman" w:cs="Times New Roman"/>
          <w:b/>
          <w:i/>
          <w:sz w:val="24"/>
          <w:szCs w:val="24"/>
        </w:rPr>
        <w:lastRenderedPageBreak/>
        <w:t>“</w:t>
      </w:r>
      <w:r w:rsidRPr="00127FE5">
        <w:rPr>
          <w:rFonts w:ascii="Times New Roman" w:hAnsi="Times New Roman" w:cs="Times New Roman"/>
          <w:i/>
          <w:sz w:val="24"/>
          <w:szCs w:val="24"/>
        </w:rPr>
        <w:t>Achieve improvements in revenue performance, increasing annual growth from 3 percent to 5 percent by fiscal year 2017.</w:t>
      </w:r>
      <w:r w:rsidRPr="00127FE5">
        <w:rPr>
          <w:rFonts w:ascii="Times New Roman" w:hAnsi="Times New Roman" w:cs="Times New Roman"/>
          <w:b/>
          <w:i/>
          <w:sz w:val="24"/>
          <w:szCs w:val="24"/>
        </w:rPr>
        <w:t>”</w:t>
      </w:r>
    </w:p>
    <w:p w:rsidR="00142447" w:rsidRDefault="00142447" w:rsidP="007E5F7E">
      <w:pPr>
        <w:rPr>
          <w:rFonts w:ascii="Times New Roman" w:hAnsi="Times New Roman" w:cs="Times New Roman"/>
          <w:b/>
          <w:sz w:val="24"/>
          <w:szCs w:val="24"/>
        </w:rPr>
      </w:pPr>
    </w:p>
    <w:p w:rsidR="00FF3ECA" w:rsidRPr="00127FE5" w:rsidRDefault="007C1040" w:rsidP="007E5F7E">
      <w:pPr>
        <w:rPr>
          <w:rFonts w:ascii="Times New Roman" w:hAnsi="Times New Roman" w:cs="Times New Roman"/>
          <w:b/>
          <w:sz w:val="24"/>
          <w:szCs w:val="24"/>
        </w:rPr>
      </w:pPr>
      <w:r w:rsidRPr="00127FE5">
        <w:rPr>
          <w:rFonts w:ascii="Times New Roman" w:hAnsi="Times New Roman" w:cs="Times New Roman"/>
          <w:b/>
          <w:sz w:val="24"/>
          <w:szCs w:val="24"/>
        </w:rPr>
        <w:t xml:space="preserve">Link to Strategic </w:t>
      </w:r>
      <w:r w:rsidR="008C79AA" w:rsidRPr="00127FE5">
        <w:rPr>
          <w:rFonts w:ascii="Times New Roman" w:hAnsi="Times New Roman" w:cs="Times New Roman"/>
          <w:b/>
          <w:sz w:val="24"/>
          <w:szCs w:val="24"/>
        </w:rPr>
        <w:t>Initiative:</w:t>
      </w:r>
    </w:p>
    <w:p w:rsidR="00F71AB3" w:rsidRPr="00127FE5" w:rsidRDefault="00FF3ECA" w:rsidP="00F71AB3">
      <w:pPr>
        <w:pStyle w:val="ListParagraph"/>
        <w:numPr>
          <w:ilvl w:val="0"/>
          <w:numId w:val="2"/>
        </w:numPr>
        <w:rPr>
          <w:rFonts w:ascii="Times New Roman" w:hAnsi="Times New Roman" w:cs="Times New Roman"/>
          <w:b/>
          <w:sz w:val="24"/>
          <w:szCs w:val="24"/>
        </w:rPr>
      </w:pPr>
      <w:r w:rsidRPr="00127FE5">
        <w:rPr>
          <w:rFonts w:ascii="Times New Roman" w:hAnsi="Times New Roman" w:cs="Times New Roman"/>
          <w:b/>
          <w:sz w:val="24"/>
          <w:szCs w:val="24"/>
        </w:rPr>
        <w:t>Fund</w:t>
      </w:r>
      <w:r w:rsidR="007C1040" w:rsidRPr="00127FE5">
        <w:rPr>
          <w:rFonts w:ascii="Times New Roman" w:hAnsi="Times New Roman" w:cs="Times New Roman"/>
          <w:b/>
          <w:sz w:val="24"/>
          <w:szCs w:val="24"/>
        </w:rPr>
        <w:t>raising</w:t>
      </w:r>
    </w:p>
    <w:p w:rsidR="007C1040" w:rsidRPr="00127FE5" w:rsidRDefault="007C1040" w:rsidP="00F71AB3">
      <w:pPr>
        <w:pStyle w:val="ListParagraph"/>
        <w:ind w:left="360"/>
        <w:rPr>
          <w:rFonts w:ascii="Times New Roman" w:hAnsi="Times New Roman" w:cs="Times New Roman"/>
          <w:b/>
          <w:sz w:val="24"/>
          <w:szCs w:val="24"/>
        </w:rPr>
      </w:pPr>
      <w:r w:rsidRPr="00127FE5">
        <w:rPr>
          <w:rFonts w:ascii="Times New Roman" w:hAnsi="Times New Roman" w:cs="Times New Roman"/>
          <w:sz w:val="24"/>
          <w:szCs w:val="24"/>
        </w:rPr>
        <w:t>“</w:t>
      </w:r>
      <w:r w:rsidRPr="00127FE5">
        <w:rPr>
          <w:rFonts w:ascii="Times New Roman" w:hAnsi="Times New Roman" w:cs="Times New Roman"/>
          <w:i/>
          <w:sz w:val="24"/>
          <w:szCs w:val="24"/>
        </w:rPr>
        <w:t>Enhance philanthropic opportunities to pursue our vision to unprecedented levels and advance the University as a national leader in preparing students for professional distinction, ethical leadership and committed citizenship”</w:t>
      </w:r>
    </w:p>
    <w:p w:rsidR="007E5F7E" w:rsidRPr="00127FE5" w:rsidRDefault="007E5F7E" w:rsidP="0072348E">
      <w:pPr>
        <w:ind w:firstLine="720"/>
        <w:rPr>
          <w:rFonts w:ascii="Times New Roman" w:hAnsi="Times New Roman" w:cs="Times New Roman"/>
          <w:b/>
          <w:sz w:val="24"/>
          <w:szCs w:val="24"/>
        </w:rPr>
      </w:pPr>
    </w:p>
    <w:p w:rsidR="00261D3D" w:rsidRPr="00127FE5" w:rsidRDefault="00092F2B" w:rsidP="00261D3D">
      <w:pPr>
        <w:rPr>
          <w:rFonts w:ascii="Times New Roman" w:hAnsi="Times New Roman" w:cs="Times New Roman"/>
          <w:b/>
          <w:sz w:val="24"/>
          <w:szCs w:val="24"/>
        </w:rPr>
      </w:pPr>
      <w:r w:rsidRPr="00127FE5">
        <w:rPr>
          <w:rFonts w:ascii="Times New Roman" w:hAnsi="Times New Roman" w:cs="Times New Roman"/>
          <w:b/>
          <w:sz w:val="24"/>
          <w:szCs w:val="24"/>
        </w:rPr>
        <w:t>Cost and benefits:</w:t>
      </w:r>
    </w:p>
    <w:p w:rsidR="00A97253" w:rsidRPr="00127FE5" w:rsidRDefault="00A97253" w:rsidP="00261D3D">
      <w:pPr>
        <w:rPr>
          <w:rFonts w:ascii="Times New Roman" w:hAnsi="Times New Roman" w:cs="Times New Roman"/>
          <w:sz w:val="24"/>
          <w:szCs w:val="24"/>
        </w:rPr>
      </w:pPr>
      <w:r w:rsidRPr="00127FE5">
        <w:rPr>
          <w:rFonts w:ascii="Times New Roman" w:hAnsi="Times New Roman" w:cs="Times New Roman"/>
          <w:sz w:val="24"/>
          <w:szCs w:val="24"/>
        </w:rPr>
        <w:t>&lt;</w:t>
      </w:r>
      <w:r w:rsidR="001B13A0">
        <w:rPr>
          <w:rFonts w:ascii="Times New Roman" w:hAnsi="Times New Roman" w:cs="Times New Roman"/>
          <w:sz w:val="24"/>
          <w:szCs w:val="24"/>
        </w:rPr>
        <w:t>Refer</w:t>
      </w:r>
      <w:r w:rsidRPr="00127FE5">
        <w:rPr>
          <w:rFonts w:ascii="Times New Roman" w:hAnsi="Times New Roman" w:cs="Times New Roman"/>
          <w:sz w:val="24"/>
          <w:szCs w:val="24"/>
        </w:rPr>
        <w:t xml:space="preserve"> spreadsheet &gt;</w:t>
      </w:r>
    </w:p>
    <w:tbl>
      <w:tblPr>
        <w:tblStyle w:val="TableGrid"/>
        <w:tblW w:w="0" w:type="auto"/>
        <w:shd w:val="clear" w:color="auto" w:fill="215868" w:themeFill="accent5" w:themeFillShade="80"/>
        <w:tblLook w:val="04A0" w:firstRow="1" w:lastRow="0" w:firstColumn="1" w:lastColumn="0" w:noHBand="0" w:noVBand="1"/>
      </w:tblPr>
      <w:tblGrid>
        <w:gridCol w:w="9576"/>
      </w:tblGrid>
      <w:tr w:rsidR="0072348E" w:rsidRPr="00127FE5" w:rsidTr="007920CE">
        <w:tc>
          <w:tcPr>
            <w:tcW w:w="9576" w:type="dxa"/>
            <w:shd w:val="clear" w:color="auto" w:fill="2D7A8F"/>
          </w:tcPr>
          <w:p w:rsidR="0072348E" w:rsidRPr="00127FE5" w:rsidRDefault="0072348E" w:rsidP="0072348E">
            <w:pPr>
              <w:jc w:val="center"/>
              <w:rPr>
                <w:rFonts w:ascii="Times New Roman" w:hAnsi="Times New Roman" w:cs="Times New Roman"/>
                <w:sz w:val="24"/>
                <w:szCs w:val="24"/>
              </w:rPr>
            </w:pPr>
            <w:r w:rsidRPr="00127FE5">
              <w:rPr>
                <w:rFonts w:ascii="Times New Roman" w:hAnsi="Times New Roman" w:cs="Times New Roman"/>
                <w:b/>
                <w:sz w:val="24"/>
                <w:szCs w:val="24"/>
              </w:rPr>
              <w:t>Project Scope</w:t>
            </w:r>
          </w:p>
        </w:tc>
      </w:tr>
    </w:tbl>
    <w:p w:rsidR="00C033A8" w:rsidRPr="00127FE5" w:rsidRDefault="00C033A8" w:rsidP="00C033A8">
      <w:pPr>
        <w:ind w:left="2880" w:firstLine="720"/>
        <w:rPr>
          <w:rFonts w:ascii="Times New Roman" w:hAnsi="Times New Roman" w:cs="Times New Roman"/>
          <w:b/>
          <w:sz w:val="24"/>
          <w:szCs w:val="24"/>
        </w:rPr>
      </w:pPr>
    </w:p>
    <w:p w:rsidR="007C1040" w:rsidRPr="00127FE5" w:rsidRDefault="007C1040" w:rsidP="00261D3D">
      <w:pPr>
        <w:rPr>
          <w:rFonts w:ascii="Times New Roman" w:hAnsi="Times New Roman" w:cs="Times New Roman"/>
          <w:b/>
          <w:sz w:val="24"/>
          <w:szCs w:val="24"/>
        </w:rPr>
      </w:pPr>
      <w:r w:rsidRPr="00127FE5">
        <w:rPr>
          <w:rFonts w:ascii="Times New Roman" w:hAnsi="Times New Roman" w:cs="Times New Roman"/>
          <w:b/>
          <w:sz w:val="24"/>
          <w:szCs w:val="24"/>
        </w:rPr>
        <w:t>The following functions identified below are in scope based on customer requirements for this implementation.</w:t>
      </w:r>
    </w:p>
    <w:p w:rsidR="00F81B3D" w:rsidRDefault="00F81B3D" w:rsidP="00F81B3D">
      <w:pPr>
        <w:pStyle w:val="Default"/>
        <w:rPr>
          <w:rFonts w:ascii="Times New Roman" w:hAnsi="Times New Roman" w:cs="Times New Roman"/>
        </w:rPr>
      </w:pPr>
      <w:r w:rsidRPr="00127FE5">
        <w:rPr>
          <w:rFonts w:ascii="Times New Roman" w:hAnsi="Times New Roman" w:cs="Times New Roman"/>
          <w:b/>
          <w:bCs/>
        </w:rPr>
        <w:t xml:space="preserve">Responses Setup in User Defaults Configuration </w:t>
      </w:r>
      <w:r w:rsidR="00DB081E" w:rsidRPr="00127FE5">
        <w:rPr>
          <w:rFonts w:ascii="Times New Roman" w:hAnsi="Times New Roman" w:cs="Times New Roman"/>
          <w:b/>
          <w:bCs/>
        </w:rPr>
        <w:t>-</w:t>
      </w:r>
      <w:r w:rsidR="00DB081E" w:rsidRPr="00127FE5">
        <w:rPr>
          <w:rFonts w:ascii="Times New Roman" w:hAnsi="Times New Roman" w:cs="Times New Roman"/>
        </w:rPr>
        <w:t xml:space="preserve"> Managers can specify user-defined responses to appear on Caller toolbar</w:t>
      </w:r>
    </w:p>
    <w:p w:rsidR="00142447" w:rsidRPr="00127FE5" w:rsidRDefault="00142447" w:rsidP="00F81B3D">
      <w:pPr>
        <w:pStyle w:val="Default"/>
        <w:rPr>
          <w:rFonts w:ascii="Times New Roman" w:hAnsi="Times New Roman" w:cs="Times New Roman"/>
        </w:rPr>
      </w:pPr>
    </w:p>
    <w:p w:rsidR="00F81B3D" w:rsidRDefault="00F81B3D" w:rsidP="000F048F">
      <w:pPr>
        <w:pStyle w:val="Default"/>
        <w:rPr>
          <w:rFonts w:ascii="Times New Roman" w:hAnsi="Times New Roman" w:cs="Times New Roman"/>
        </w:rPr>
      </w:pPr>
      <w:proofErr w:type="spellStart"/>
      <w:r w:rsidRPr="00127FE5">
        <w:rPr>
          <w:rFonts w:ascii="Times New Roman" w:hAnsi="Times New Roman" w:cs="Times New Roman"/>
          <w:b/>
          <w:bCs/>
        </w:rPr>
        <w:t>SmartCall</w:t>
      </w:r>
      <w:proofErr w:type="spellEnd"/>
      <w:r w:rsidRPr="00127FE5">
        <w:rPr>
          <w:rFonts w:ascii="Times New Roman" w:hAnsi="Times New Roman" w:cs="Times New Roman"/>
          <w:b/>
          <w:bCs/>
        </w:rPr>
        <w:t xml:space="preserve"> Caller Icons </w:t>
      </w:r>
      <w:r w:rsidR="000F048F" w:rsidRPr="00127FE5">
        <w:rPr>
          <w:rFonts w:ascii="Times New Roman" w:hAnsi="Times New Roman" w:cs="Times New Roman"/>
          <w:b/>
          <w:bCs/>
        </w:rPr>
        <w:t>–</w:t>
      </w:r>
      <w:r w:rsidRPr="00127FE5">
        <w:rPr>
          <w:rFonts w:ascii="Times New Roman" w:hAnsi="Times New Roman" w:cs="Times New Roman"/>
        </w:rPr>
        <w:t xml:space="preserve">The icons on the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Caller toolbar </w:t>
      </w:r>
      <w:r w:rsidR="000F048F" w:rsidRPr="00127FE5">
        <w:rPr>
          <w:rFonts w:ascii="Times New Roman" w:hAnsi="Times New Roman" w:cs="Times New Roman"/>
        </w:rPr>
        <w:t>are</w:t>
      </w:r>
      <w:r w:rsidRPr="00127FE5">
        <w:rPr>
          <w:rFonts w:ascii="Times New Roman" w:hAnsi="Times New Roman" w:cs="Times New Roman"/>
        </w:rPr>
        <w:t xml:space="preserve"> replaced with more user-friendly images. </w:t>
      </w:r>
    </w:p>
    <w:p w:rsidR="00142447" w:rsidRPr="00127FE5" w:rsidRDefault="00142447" w:rsidP="000F048F">
      <w:pPr>
        <w:pStyle w:val="Default"/>
        <w:rPr>
          <w:rFonts w:ascii="Times New Roman" w:hAnsi="Times New Roman" w:cs="Times New Roman"/>
        </w:rPr>
      </w:pPr>
    </w:p>
    <w:p w:rsidR="007B47B4" w:rsidRDefault="00F81B3D" w:rsidP="000F048F">
      <w:pPr>
        <w:pStyle w:val="Default"/>
        <w:rPr>
          <w:rFonts w:ascii="Times New Roman" w:hAnsi="Times New Roman" w:cs="Times New Roman"/>
        </w:rPr>
      </w:pPr>
      <w:r w:rsidRPr="00127FE5">
        <w:rPr>
          <w:rFonts w:ascii="Times New Roman" w:hAnsi="Times New Roman" w:cs="Times New Roman"/>
          <w:b/>
          <w:bCs/>
        </w:rPr>
        <w:t xml:space="preserve">User-defined Response Buttons </w:t>
      </w:r>
      <w:r w:rsidR="000F048F" w:rsidRPr="00127FE5">
        <w:rPr>
          <w:rFonts w:ascii="Times New Roman" w:hAnsi="Times New Roman" w:cs="Times New Roman"/>
          <w:b/>
          <w:bCs/>
        </w:rPr>
        <w:t xml:space="preserve">-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Managers may now designate specific user-defined call responses to appear on the Caller toolbar. </w:t>
      </w:r>
    </w:p>
    <w:p w:rsidR="00142447" w:rsidRPr="00127FE5" w:rsidRDefault="00142447" w:rsidP="000F048F">
      <w:pPr>
        <w:pStyle w:val="Default"/>
        <w:rPr>
          <w:rFonts w:ascii="Times New Roman" w:hAnsi="Times New Roman" w:cs="Times New Roman"/>
        </w:rPr>
      </w:pPr>
    </w:p>
    <w:p w:rsidR="00F81B3D" w:rsidRPr="00127FE5" w:rsidRDefault="00F81B3D" w:rsidP="007B47B4">
      <w:pPr>
        <w:pStyle w:val="Default"/>
        <w:rPr>
          <w:rFonts w:ascii="Times New Roman" w:hAnsi="Times New Roman" w:cs="Times New Roman"/>
        </w:rPr>
      </w:pPr>
      <w:r w:rsidRPr="00127FE5">
        <w:rPr>
          <w:rFonts w:ascii="Times New Roman" w:hAnsi="Times New Roman" w:cs="Times New Roman"/>
          <w:b/>
          <w:bCs/>
        </w:rPr>
        <w:t xml:space="preserve">Mobile Phone Support </w:t>
      </w:r>
    </w:p>
    <w:p w:rsidR="000F048F" w:rsidRPr="00127FE5" w:rsidRDefault="000F048F" w:rsidP="0014244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127FE5">
        <w:rPr>
          <w:rFonts w:ascii="Times New Roman" w:hAnsi="Times New Roman" w:cs="Times New Roman"/>
          <w:sz w:val="24"/>
          <w:szCs w:val="24"/>
        </w:rPr>
        <w:t>The new mobile phone fields will be available for segmentation, listing building, demographic changes, reporting, Callbacks, etc.</w:t>
      </w:r>
    </w:p>
    <w:p w:rsidR="000F048F" w:rsidRPr="00127FE5" w:rsidRDefault="000F048F" w:rsidP="0014244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 will allow the manager to control which of the Home, Business, Mobile, or Preferred numbers should be dialed automatically by User Default</w:t>
      </w:r>
      <w:r w:rsidR="00F81B3D" w:rsidRPr="00127FE5">
        <w:rPr>
          <w:rFonts w:ascii="Times New Roman" w:hAnsi="Times New Roman" w:cs="Times New Roman"/>
          <w:sz w:val="24"/>
          <w:szCs w:val="24"/>
        </w:rPr>
        <w:t xml:space="preserve">. </w:t>
      </w:r>
    </w:p>
    <w:p w:rsidR="00274CD7" w:rsidRDefault="00274CD7" w:rsidP="00142447">
      <w:pPr>
        <w:pStyle w:val="Default"/>
        <w:numPr>
          <w:ilvl w:val="0"/>
          <w:numId w:val="2"/>
        </w:numPr>
        <w:spacing w:line="360" w:lineRule="auto"/>
        <w:rPr>
          <w:rFonts w:ascii="Times New Roman" w:hAnsi="Times New Roman" w:cs="Times New Roman"/>
        </w:rPr>
      </w:pPr>
      <w:r w:rsidRPr="00127FE5">
        <w:rPr>
          <w:rFonts w:ascii="Times New Roman" w:hAnsi="Times New Roman" w:cs="Times New Roman"/>
        </w:rPr>
        <w:t>The Monet application now includes mobile phone number fields and allows you to build caller prospect screens with mobile phone fields. This applies to new and existing caller prospect screens.</w:t>
      </w:r>
    </w:p>
    <w:p w:rsidR="00142447" w:rsidRPr="00127FE5" w:rsidRDefault="00142447" w:rsidP="00142447">
      <w:pPr>
        <w:pStyle w:val="Default"/>
        <w:ind w:left="720"/>
        <w:rPr>
          <w:rFonts w:ascii="Times New Roman" w:hAnsi="Times New Roman" w:cs="Times New Roman"/>
        </w:rPr>
      </w:pPr>
    </w:p>
    <w:p w:rsidR="00B06FBF" w:rsidRDefault="00B06FBF" w:rsidP="007B47B4">
      <w:pPr>
        <w:pStyle w:val="Default"/>
        <w:rPr>
          <w:ins w:id="4" w:author="Navin Ikramullah" w:date="2014-07-02T16:58:00Z"/>
          <w:rFonts w:ascii="Times New Roman" w:hAnsi="Times New Roman" w:cs="Times New Roman"/>
          <w:b/>
          <w:bCs/>
        </w:rPr>
      </w:pPr>
    </w:p>
    <w:p w:rsidR="00F81B3D" w:rsidRPr="00127FE5" w:rsidRDefault="00F81B3D" w:rsidP="007B47B4">
      <w:pPr>
        <w:pStyle w:val="Default"/>
        <w:rPr>
          <w:rFonts w:ascii="Times New Roman" w:hAnsi="Times New Roman" w:cs="Times New Roman"/>
        </w:rPr>
      </w:pPr>
      <w:r w:rsidRPr="00127FE5">
        <w:rPr>
          <w:rFonts w:ascii="Times New Roman" w:hAnsi="Times New Roman" w:cs="Times New Roman"/>
          <w:b/>
          <w:bCs/>
        </w:rPr>
        <w:t xml:space="preserve">Operators Administration Filter </w:t>
      </w:r>
    </w:p>
    <w:p w:rsidR="000F048F" w:rsidRPr="00127FE5" w:rsidRDefault="00F81B3D" w:rsidP="000F048F">
      <w:pPr>
        <w:pStyle w:val="Default"/>
        <w:numPr>
          <w:ilvl w:val="0"/>
          <w:numId w:val="7"/>
        </w:numPr>
        <w:rPr>
          <w:rFonts w:ascii="Times New Roman" w:hAnsi="Times New Roman" w:cs="Times New Roman"/>
        </w:rPr>
      </w:pPr>
      <w:r w:rsidRPr="00127FE5">
        <w:rPr>
          <w:rFonts w:ascii="Times New Roman" w:hAnsi="Times New Roman" w:cs="Times New Roman"/>
        </w:rPr>
        <w:lastRenderedPageBreak/>
        <w:t xml:space="preserve">A new filter on the Operators Administration window in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Reporting Manager allows you to filter the list and display more meaningful and pertinent information. By enabling the filter you can limit the list of visible operators to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Operators (Active, Inactive, and All), Non-</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Operators, and All Operators. </w:t>
      </w:r>
    </w:p>
    <w:p w:rsidR="00142447" w:rsidRDefault="00142447" w:rsidP="000F048F">
      <w:pPr>
        <w:pStyle w:val="Default"/>
        <w:rPr>
          <w:rFonts w:ascii="Times New Roman" w:hAnsi="Times New Roman" w:cs="Times New Roman"/>
          <w:b/>
          <w:bCs/>
        </w:rPr>
      </w:pPr>
    </w:p>
    <w:p w:rsidR="00F81B3D" w:rsidRPr="00127FE5" w:rsidRDefault="00F81B3D" w:rsidP="000F048F">
      <w:pPr>
        <w:pStyle w:val="Default"/>
        <w:rPr>
          <w:rFonts w:ascii="Times New Roman" w:hAnsi="Times New Roman" w:cs="Times New Roman"/>
        </w:rPr>
      </w:pPr>
      <w:r w:rsidRPr="00127FE5">
        <w:rPr>
          <w:rFonts w:ascii="Times New Roman" w:hAnsi="Times New Roman" w:cs="Times New Roman"/>
          <w:b/>
          <w:bCs/>
        </w:rPr>
        <w:t xml:space="preserve">Email Acknowledgement Builder Refinement </w:t>
      </w:r>
    </w:p>
    <w:p w:rsidR="00F81B3D" w:rsidRPr="00127FE5" w:rsidRDefault="000F048F" w:rsidP="000F048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127FE5">
        <w:rPr>
          <w:rFonts w:ascii="Times New Roman" w:hAnsi="Times New Roman" w:cs="Times New Roman"/>
          <w:sz w:val="24"/>
          <w:szCs w:val="24"/>
        </w:rPr>
        <w:t>New Blind Carbon Copy (BCC) prompt added to Email Acknowledgement Builder allows you to specify an email address to receive a copy of the acknowledgements sent to prospects via Caller or Manager</w:t>
      </w:r>
      <w:r w:rsidRPr="00127FE5">
        <w:rPr>
          <w:rFonts w:ascii="Times New Roman" w:hAnsi="Times New Roman" w:cs="Times New Roman"/>
          <w:b/>
          <w:bCs/>
          <w:sz w:val="24"/>
          <w:szCs w:val="24"/>
        </w:rPr>
        <w:t xml:space="preserve"> </w:t>
      </w:r>
      <w:proofErr w:type="spellStart"/>
      <w:r w:rsidR="00F81B3D" w:rsidRPr="00127FE5">
        <w:rPr>
          <w:rFonts w:ascii="Times New Roman" w:hAnsi="Times New Roman" w:cs="Times New Roman"/>
          <w:b/>
          <w:bCs/>
          <w:sz w:val="24"/>
          <w:szCs w:val="24"/>
        </w:rPr>
        <w:t>AdvExport</w:t>
      </w:r>
      <w:proofErr w:type="spellEnd"/>
      <w:r w:rsidR="00F81B3D" w:rsidRPr="00127FE5">
        <w:rPr>
          <w:rFonts w:ascii="Times New Roman" w:hAnsi="Times New Roman" w:cs="Times New Roman"/>
          <w:b/>
          <w:bCs/>
          <w:sz w:val="24"/>
          <w:szCs w:val="24"/>
        </w:rPr>
        <w:t xml:space="preserve"> Compatibility </w:t>
      </w:r>
    </w:p>
    <w:p w:rsidR="00F81B3D" w:rsidRPr="00127FE5" w:rsidRDefault="00F81B3D" w:rsidP="007B47B4">
      <w:pPr>
        <w:pStyle w:val="Default"/>
        <w:numPr>
          <w:ilvl w:val="0"/>
          <w:numId w:val="7"/>
        </w:numPr>
        <w:rPr>
          <w:rFonts w:ascii="Times New Roman" w:hAnsi="Times New Roman" w:cs="Times New Roman"/>
        </w:rPr>
      </w:pPr>
      <w:proofErr w:type="spellStart"/>
      <w:r w:rsidRPr="00127FE5">
        <w:rPr>
          <w:rFonts w:ascii="Times New Roman" w:hAnsi="Times New Roman" w:cs="Times New Roman"/>
        </w:rPr>
        <w:t>AdvExport</w:t>
      </w:r>
      <w:proofErr w:type="spellEnd"/>
      <w:r w:rsidRPr="00127FE5">
        <w:rPr>
          <w:rFonts w:ascii="Times New Roman" w:hAnsi="Times New Roman" w:cs="Times New Roman"/>
        </w:rPr>
        <w:t xml:space="preserve"> was enhanced to allow you to use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9.8.0 with </w:t>
      </w:r>
      <w:proofErr w:type="spellStart"/>
      <w:r w:rsidRPr="00127FE5">
        <w:rPr>
          <w:rFonts w:ascii="Times New Roman" w:hAnsi="Times New Roman" w:cs="Times New Roman"/>
        </w:rPr>
        <w:t>Ellucian</w:t>
      </w:r>
      <w:proofErr w:type="spellEnd"/>
      <w:r w:rsidRPr="00127FE5">
        <w:rPr>
          <w:rFonts w:ascii="Times New Roman" w:hAnsi="Times New Roman" w:cs="Times New Roman"/>
        </w:rPr>
        <w:t xml:space="preserve"> Advance™ versions 9.8.1, 9.8.2.1 and 9.9.0. </w:t>
      </w:r>
    </w:p>
    <w:p w:rsidR="00142447" w:rsidRDefault="00142447" w:rsidP="00F81B3D">
      <w:pPr>
        <w:pStyle w:val="Default"/>
        <w:rPr>
          <w:rFonts w:ascii="Times New Roman" w:hAnsi="Times New Roman" w:cs="Times New Roman"/>
          <w:b/>
          <w:bCs/>
        </w:rPr>
      </w:pPr>
    </w:p>
    <w:p w:rsidR="00F81B3D" w:rsidRPr="00127FE5" w:rsidRDefault="00F81B3D" w:rsidP="00F81B3D">
      <w:pPr>
        <w:pStyle w:val="Default"/>
        <w:rPr>
          <w:rFonts w:ascii="Times New Roman" w:hAnsi="Times New Roman" w:cs="Times New Roman"/>
        </w:rPr>
      </w:pPr>
      <w:r w:rsidRPr="00127FE5">
        <w:rPr>
          <w:rFonts w:ascii="Times New Roman" w:hAnsi="Times New Roman" w:cs="Times New Roman"/>
          <w:b/>
          <w:bCs/>
        </w:rPr>
        <w:t xml:space="preserve">List Builder </w:t>
      </w:r>
    </w:p>
    <w:p w:rsidR="00F81B3D" w:rsidRPr="00127FE5" w:rsidRDefault="00F81B3D" w:rsidP="007B47B4">
      <w:pPr>
        <w:pStyle w:val="Default"/>
        <w:numPr>
          <w:ilvl w:val="0"/>
          <w:numId w:val="7"/>
        </w:numPr>
        <w:rPr>
          <w:rFonts w:ascii="Times New Roman" w:hAnsi="Times New Roman" w:cs="Times New Roman"/>
        </w:rPr>
      </w:pPr>
      <w:r w:rsidRPr="00127FE5">
        <w:rPr>
          <w:rFonts w:ascii="Times New Roman" w:hAnsi="Times New Roman" w:cs="Times New Roman"/>
        </w:rPr>
        <w:t xml:space="preserve">The List Builder window can now be re-sized. This refinement aims to allow managers to easily view, create, and modify list rules </w:t>
      </w:r>
    </w:p>
    <w:p w:rsidR="00142447" w:rsidRDefault="00142447" w:rsidP="00F81B3D">
      <w:pPr>
        <w:pStyle w:val="Default"/>
        <w:rPr>
          <w:rFonts w:ascii="Times New Roman" w:hAnsi="Times New Roman" w:cs="Times New Roman"/>
          <w:b/>
          <w:bCs/>
        </w:rPr>
      </w:pPr>
    </w:p>
    <w:p w:rsidR="00F81B3D" w:rsidRPr="00127FE5" w:rsidRDefault="00F81B3D" w:rsidP="00F81B3D">
      <w:pPr>
        <w:pStyle w:val="Default"/>
        <w:rPr>
          <w:rFonts w:ascii="Times New Roman" w:hAnsi="Times New Roman" w:cs="Times New Roman"/>
        </w:rPr>
      </w:pPr>
      <w:r w:rsidRPr="00127FE5">
        <w:rPr>
          <w:rFonts w:ascii="Times New Roman" w:hAnsi="Times New Roman" w:cs="Times New Roman"/>
          <w:b/>
          <w:bCs/>
        </w:rPr>
        <w:t xml:space="preserve">Shifts Editor </w:t>
      </w:r>
      <w:r w:rsidR="00127FE5" w:rsidRPr="00127FE5">
        <w:rPr>
          <w:rFonts w:ascii="Times New Roman" w:hAnsi="Times New Roman" w:cs="Times New Roman"/>
          <w:b/>
          <w:bCs/>
        </w:rPr>
        <w:t>Refinements:</w:t>
      </w:r>
      <w:r w:rsidRPr="00127FE5">
        <w:rPr>
          <w:rFonts w:ascii="Times New Roman" w:hAnsi="Times New Roman" w:cs="Times New Roman"/>
          <w:b/>
          <w:bCs/>
        </w:rPr>
        <w:t xml:space="preserve"> (Long</w:t>
      </w:r>
      <w:r w:rsidR="00127FE5" w:rsidRPr="00127FE5">
        <w:rPr>
          <w:rFonts w:ascii="Times New Roman" w:hAnsi="Times New Roman" w:cs="Times New Roman"/>
          <w:b/>
          <w:bCs/>
        </w:rPr>
        <w:t xml:space="preserve"> </w:t>
      </w:r>
      <w:r w:rsidRPr="00127FE5">
        <w:rPr>
          <w:rFonts w:ascii="Times New Roman" w:hAnsi="Times New Roman" w:cs="Times New Roman"/>
          <w:b/>
          <w:bCs/>
        </w:rPr>
        <w:t>Term)</w:t>
      </w:r>
      <w:r w:rsidR="00195602" w:rsidRPr="00127FE5">
        <w:rPr>
          <w:rFonts w:ascii="Times New Roman" w:hAnsi="Times New Roman" w:cs="Times New Roman"/>
          <w:b/>
          <w:bCs/>
        </w:rPr>
        <w:t>*</w:t>
      </w:r>
    </w:p>
    <w:p w:rsidR="0092265C" w:rsidRPr="00127FE5" w:rsidRDefault="00F81B3D" w:rsidP="00195602">
      <w:pPr>
        <w:pStyle w:val="Default"/>
        <w:numPr>
          <w:ilvl w:val="0"/>
          <w:numId w:val="7"/>
        </w:numPr>
        <w:rPr>
          <w:rFonts w:ascii="Times New Roman" w:hAnsi="Times New Roman" w:cs="Times New Roman"/>
          <w:i/>
        </w:rPr>
      </w:pPr>
      <w:r w:rsidRPr="00127FE5">
        <w:rPr>
          <w:rFonts w:ascii="Times New Roman" w:hAnsi="Times New Roman" w:cs="Times New Roman"/>
        </w:rPr>
        <w:t xml:space="preserve">In order to allow managers to more efficiently manage calling shifts,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9.8.0 allows managers to modify the name and start time of a call shift created with </w:t>
      </w:r>
      <w:proofErr w:type="spellStart"/>
      <w:r w:rsidRPr="00127FE5">
        <w:rPr>
          <w:rFonts w:ascii="Times New Roman" w:hAnsi="Times New Roman" w:cs="Times New Roman"/>
        </w:rPr>
        <w:t>SmartCall</w:t>
      </w:r>
      <w:proofErr w:type="spellEnd"/>
      <w:r w:rsidRPr="00127FE5">
        <w:rPr>
          <w:rFonts w:ascii="Times New Roman" w:hAnsi="Times New Roman" w:cs="Times New Roman"/>
        </w:rPr>
        <w:t xml:space="preserve"> 9.8.0 through the Shifts Editor window. </w:t>
      </w:r>
    </w:p>
    <w:p w:rsidR="00195602" w:rsidRPr="00127FE5" w:rsidRDefault="0092265C" w:rsidP="0092265C">
      <w:pPr>
        <w:pStyle w:val="Default"/>
        <w:ind w:left="720"/>
        <w:rPr>
          <w:rFonts w:ascii="Times New Roman" w:hAnsi="Times New Roman" w:cs="Times New Roman"/>
          <w:i/>
        </w:rPr>
      </w:pPr>
      <w:r w:rsidRPr="00127FE5">
        <w:rPr>
          <w:rFonts w:ascii="Times New Roman" w:hAnsi="Times New Roman" w:cs="Times New Roman"/>
        </w:rPr>
        <w:t>(</w:t>
      </w:r>
      <w:r w:rsidR="00195602" w:rsidRPr="00127FE5">
        <w:rPr>
          <w:rFonts w:ascii="Times New Roman" w:hAnsi="Times New Roman" w:cs="Times New Roman"/>
          <w:i/>
        </w:rPr>
        <w:t>*Will not be tested in the current scope</w:t>
      </w:r>
      <w:r w:rsidRPr="00127FE5">
        <w:rPr>
          <w:rFonts w:ascii="Times New Roman" w:hAnsi="Times New Roman" w:cs="Times New Roman"/>
          <w:i/>
        </w:rPr>
        <w:t>)</w:t>
      </w:r>
    </w:p>
    <w:p w:rsidR="005A2D15" w:rsidRPr="00127FE5" w:rsidRDefault="005A2D15" w:rsidP="00261D3D">
      <w:pPr>
        <w:rPr>
          <w:rFonts w:ascii="Times New Roman" w:hAnsi="Times New Roman" w:cs="Times New Roman"/>
          <w:b/>
          <w:sz w:val="24"/>
          <w:szCs w:val="24"/>
        </w:rPr>
      </w:pPr>
    </w:p>
    <w:p w:rsidR="00F81B3D" w:rsidRPr="00127FE5" w:rsidRDefault="007B47B4" w:rsidP="00261D3D">
      <w:pPr>
        <w:rPr>
          <w:rFonts w:ascii="Times New Roman" w:hAnsi="Times New Roman" w:cs="Times New Roman"/>
          <w:b/>
          <w:sz w:val="24"/>
          <w:szCs w:val="24"/>
        </w:rPr>
      </w:pPr>
      <w:r w:rsidRPr="00127FE5">
        <w:rPr>
          <w:rFonts w:ascii="Times New Roman" w:hAnsi="Times New Roman" w:cs="Times New Roman"/>
          <w:b/>
          <w:sz w:val="24"/>
          <w:szCs w:val="24"/>
        </w:rPr>
        <w:t>Defect Fixes:</w:t>
      </w:r>
    </w:p>
    <w:p w:rsidR="007B47B4" w:rsidRPr="00127FE5" w:rsidRDefault="007B47B4" w:rsidP="007B47B4">
      <w:pPr>
        <w:pStyle w:val="ListParagraph"/>
        <w:numPr>
          <w:ilvl w:val="0"/>
          <w:numId w:val="7"/>
        </w:numPr>
        <w:rPr>
          <w:rFonts w:ascii="Times New Roman" w:hAnsi="Times New Roman" w:cs="Times New Roman"/>
          <w:b/>
          <w:sz w:val="24"/>
          <w:szCs w:val="24"/>
        </w:rPr>
      </w:pPr>
      <w:r w:rsidRPr="00127FE5">
        <w:rPr>
          <w:rFonts w:ascii="Times New Roman" w:hAnsi="Times New Roman" w:cs="Times New Roman"/>
          <w:sz w:val="24"/>
          <w:szCs w:val="24"/>
        </w:rPr>
        <w:t>Refer to the supplemental problem resolutions file (</w:t>
      </w: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_ 9_8_0_Resolutions.txt). </w:t>
      </w:r>
    </w:p>
    <w:p w:rsidR="00195602" w:rsidRPr="00127FE5" w:rsidRDefault="00195602" w:rsidP="007B47B4">
      <w:pPr>
        <w:pStyle w:val="ListParagraph"/>
        <w:numPr>
          <w:ilvl w:val="0"/>
          <w:numId w:val="7"/>
        </w:numPr>
        <w:rPr>
          <w:rFonts w:ascii="Times New Roman" w:hAnsi="Times New Roman" w:cs="Times New Roman"/>
          <w:b/>
          <w:sz w:val="24"/>
          <w:szCs w:val="24"/>
        </w:rPr>
      </w:pPr>
      <w:r w:rsidRPr="00127FE5">
        <w:rPr>
          <w:rFonts w:ascii="Times New Roman" w:hAnsi="Times New Roman" w:cs="Times New Roman"/>
          <w:sz w:val="24"/>
          <w:szCs w:val="24"/>
        </w:rPr>
        <w:t>Gather current defect list in the current release if any from B</w:t>
      </w:r>
      <w:r w:rsidR="0092265C" w:rsidRPr="00127FE5">
        <w:rPr>
          <w:rFonts w:ascii="Times New Roman" w:hAnsi="Times New Roman" w:cs="Times New Roman"/>
          <w:sz w:val="24"/>
          <w:szCs w:val="24"/>
        </w:rPr>
        <w:t>rian</w:t>
      </w:r>
      <w:r w:rsidR="001E7E1C">
        <w:rPr>
          <w:rFonts w:ascii="Times New Roman" w:hAnsi="Times New Roman" w:cs="Times New Roman"/>
          <w:sz w:val="24"/>
          <w:szCs w:val="24"/>
        </w:rPr>
        <w:t xml:space="preserve"> </w:t>
      </w:r>
      <w:r w:rsidRPr="00127FE5">
        <w:rPr>
          <w:rFonts w:ascii="Times New Roman" w:hAnsi="Times New Roman" w:cs="Times New Roman"/>
          <w:sz w:val="24"/>
          <w:szCs w:val="24"/>
        </w:rPr>
        <w:t>D</w:t>
      </w:r>
      <w:r w:rsidR="0092265C" w:rsidRPr="00127FE5">
        <w:rPr>
          <w:rFonts w:ascii="Times New Roman" w:hAnsi="Times New Roman" w:cs="Times New Roman"/>
          <w:sz w:val="24"/>
          <w:szCs w:val="24"/>
        </w:rPr>
        <w:t>iss</w:t>
      </w:r>
      <w:r w:rsidRPr="00127FE5">
        <w:rPr>
          <w:rFonts w:ascii="Times New Roman" w:hAnsi="Times New Roman" w:cs="Times New Roman"/>
          <w:sz w:val="24"/>
          <w:szCs w:val="24"/>
        </w:rPr>
        <w:t xml:space="preserve"> (Appendix A)</w:t>
      </w:r>
    </w:p>
    <w:p w:rsidR="00794853" w:rsidRPr="00127FE5" w:rsidRDefault="00794853" w:rsidP="00261D3D">
      <w:pPr>
        <w:rPr>
          <w:rFonts w:ascii="Times New Roman" w:hAnsi="Times New Roman" w:cs="Times New Roman"/>
          <w:b/>
          <w:sz w:val="24"/>
          <w:szCs w:val="24"/>
        </w:rPr>
      </w:pPr>
      <w:r w:rsidRPr="00127FE5">
        <w:rPr>
          <w:rFonts w:ascii="Times New Roman" w:hAnsi="Times New Roman" w:cs="Times New Roman"/>
          <w:b/>
          <w:sz w:val="24"/>
          <w:szCs w:val="24"/>
        </w:rPr>
        <w:t xml:space="preserve">Items </w:t>
      </w:r>
      <w:r w:rsidR="001A5E8B" w:rsidRPr="00127FE5">
        <w:rPr>
          <w:rFonts w:ascii="Times New Roman" w:hAnsi="Times New Roman" w:cs="Times New Roman"/>
          <w:b/>
          <w:sz w:val="24"/>
          <w:szCs w:val="24"/>
        </w:rPr>
        <w:t>out of S</w:t>
      </w:r>
      <w:r w:rsidRPr="00127FE5">
        <w:rPr>
          <w:rFonts w:ascii="Times New Roman" w:hAnsi="Times New Roman" w:cs="Times New Roman"/>
          <w:b/>
          <w:sz w:val="24"/>
          <w:szCs w:val="24"/>
        </w:rPr>
        <w:t>cope</w:t>
      </w:r>
      <w:r w:rsidR="00327D42" w:rsidRPr="00127FE5">
        <w:rPr>
          <w:rFonts w:ascii="Times New Roman" w:hAnsi="Times New Roman" w:cs="Times New Roman"/>
          <w:b/>
          <w:sz w:val="24"/>
          <w:szCs w:val="24"/>
        </w:rPr>
        <w:t>:</w:t>
      </w:r>
    </w:p>
    <w:p w:rsidR="00F81B3D" w:rsidRPr="00127FE5" w:rsidRDefault="00F81B3D" w:rsidP="005A2D15">
      <w:pPr>
        <w:pStyle w:val="Default"/>
        <w:numPr>
          <w:ilvl w:val="0"/>
          <w:numId w:val="18"/>
        </w:numPr>
        <w:rPr>
          <w:rFonts w:ascii="Times New Roman" w:hAnsi="Times New Roman" w:cs="Times New Roman"/>
        </w:rPr>
      </w:pPr>
      <w:r w:rsidRPr="00127FE5">
        <w:rPr>
          <w:rFonts w:ascii="Times New Roman" w:hAnsi="Times New Roman" w:cs="Times New Roman"/>
          <w:bCs/>
        </w:rPr>
        <w:t xml:space="preserve">Support for </w:t>
      </w:r>
      <w:proofErr w:type="spellStart"/>
      <w:r w:rsidRPr="00127FE5">
        <w:rPr>
          <w:rFonts w:ascii="Times New Roman" w:hAnsi="Times New Roman" w:cs="Times New Roman"/>
          <w:bCs/>
        </w:rPr>
        <w:t>Cybersource</w:t>
      </w:r>
      <w:proofErr w:type="spellEnd"/>
      <w:r w:rsidRPr="00127FE5">
        <w:rPr>
          <w:rFonts w:ascii="Times New Roman" w:hAnsi="Times New Roman" w:cs="Times New Roman"/>
          <w:bCs/>
        </w:rPr>
        <w:t xml:space="preserve">® Secure Acceptance </w:t>
      </w:r>
    </w:p>
    <w:p w:rsidR="00F81B3D" w:rsidRPr="00127FE5" w:rsidRDefault="00F81B3D" w:rsidP="005A2D15">
      <w:pPr>
        <w:pStyle w:val="Default"/>
        <w:numPr>
          <w:ilvl w:val="0"/>
          <w:numId w:val="18"/>
        </w:numPr>
        <w:rPr>
          <w:rFonts w:ascii="Times New Roman" w:hAnsi="Times New Roman" w:cs="Times New Roman"/>
        </w:rPr>
      </w:pPr>
      <w:r w:rsidRPr="00127FE5">
        <w:rPr>
          <w:rFonts w:ascii="Times New Roman" w:hAnsi="Times New Roman" w:cs="Times New Roman"/>
          <w:bCs/>
        </w:rPr>
        <w:t xml:space="preserve">Recurring Credit Card Payments </w:t>
      </w:r>
    </w:p>
    <w:p w:rsidR="00F81B3D" w:rsidRPr="00B24667" w:rsidRDefault="00F81B3D" w:rsidP="005A2D15">
      <w:pPr>
        <w:pStyle w:val="Default"/>
        <w:numPr>
          <w:ilvl w:val="0"/>
          <w:numId w:val="18"/>
        </w:numPr>
        <w:rPr>
          <w:ins w:id="5" w:author="Navin Ikramullah" w:date="2014-07-02T16:52:00Z"/>
          <w:rFonts w:ascii="Times New Roman" w:hAnsi="Times New Roman" w:cs="Times New Roman"/>
        </w:rPr>
      </w:pPr>
      <w:r w:rsidRPr="00127FE5">
        <w:rPr>
          <w:rFonts w:ascii="Times New Roman" w:hAnsi="Times New Roman" w:cs="Times New Roman"/>
          <w:bCs/>
        </w:rPr>
        <w:t xml:space="preserve">Prospect Information sent to </w:t>
      </w:r>
      <w:proofErr w:type="spellStart"/>
      <w:r w:rsidRPr="00127FE5">
        <w:rPr>
          <w:rFonts w:ascii="Times New Roman" w:hAnsi="Times New Roman" w:cs="Times New Roman"/>
          <w:bCs/>
        </w:rPr>
        <w:t>CyberSource</w:t>
      </w:r>
      <w:proofErr w:type="spellEnd"/>
      <w:r w:rsidRPr="00127FE5">
        <w:rPr>
          <w:rFonts w:ascii="Times New Roman" w:hAnsi="Times New Roman" w:cs="Times New Roman"/>
          <w:bCs/>
        </w:rPr>
        <w:t xml:space="preserve"> Secure Acceptance </w:t>
      </w:r>
    </w:p>
    <w:p w:rsidR="00B24667" w:rsidRPr="00127FE5" w:rsidRDefault="00B24667" w:rsidP="005A2D15">
      <w:pPr>
        <w:pStyle w:val="Default"/>
        <w:numPr>
          <w:ilvl w:val="0"/>
          <w:numId w:val="18"/>
        </w:numPr>
        <w:rPr>
          <w:rFonts w:ascii="Times New Roman" w:hAnsi="Times New Roman" w:cs="Times New Roman"/>
        </w:rPr>
      </w:pPr>
      <w:ins w:id="6" w:author="Navin Ikramullah" w:date="2014-07-02T16:52:00Z">
        <w:r>
          <w:rPr>
            <w:rFonts w:ascii="Times New Roman" w:hAnsi="Times New Roman" w:cs="Times New Roman"/>
            <w:bCs/>
          </w:rPr>
          <w:t xml:space="preserve">Any reporting changes that are a result of the upgrade are not in scope of this project and will need to </w:t>
        </w:r>
        <w:proofErr w:type="gramStart"/>
        <w:r>
          <w:rPr>
            <w:rFonts w:ascii="Times New Roman" w:hAnsi="Times New Roman" w:cs="Times New Roman"/>
            <w:bCs/>
          </w:rPr>
          <w:t>identified</w:t>
        </w:r>
        <w:proofErr w:type="gramEnd"/>
        <w:r>
          <w:rPr>
            <w:rFonts w:ascii="Times New Roman" w:hAnsi="Times New Roman" w:cs="Times New Roman"/>
            <w:bCs/>
          </w:rPr>
          <w:t xml:space="preserve"> as </w:t>
        </w:r>
      </w:ins>
      <w:ins w:id="7" w:author="Navin Ikramullah" w:date="2014-07-02T16:53:00Z">
        <w:r>
          <w:rPr>
            <w:rFonts w:ascii="Times New Roman" w:hAnsi="Times New Roman" w:cs="Times New Roman"/>
            <w:bCs/>
          </w:rPr>
          <w:t>separate</w:t>
        </w:r>
      </w:ins>
      <w:ins w:id="8" w:author="Navin Ikramullah" w:date="2014-07-02T16:52:00Z">
        <w:r>
          <w:rPr>
            <w:rFonts w:ascii="Times New Roman" w:hAnsi="Times New Roman" w:cs="Times New Roman"/>
            <w:bCs/>
          </w:rPr>
          <w:t xml:space="preserve"> </w:t>
        </w:r>
      </w:ins>
      <w:ins w:id="9" w:author="Navin Ikramullah" w:date="2014-07-02T16:53:00Z">
        <w:r>
          <w:rPr>
            <w:rFonts w:ascii="Times New Roman" w:hAnsi="Times New Roman" w:cs="Times New Roman"/>
            <w:bCs/>
          </w:rPr>
          <w:t>project.</w:t>
        </w:r>
      </w:ins>
    </w:p>
    <w:p w:rsidR="00F81B3D" w:rsidRPr="00127FE5" w:rsidRDefault="00F81B3D" w:rsidP="00C13E2E">
      <w:pPr>
        <w:rPr>
          <w:rFonts w:ascii="Times New Roman" w:hAnsi="Times New Roman" w:cs="Times New Roman"/>
          <w:sz w:val="24"/>
          <w:szCs w:val="24"/>
        </w:rPr>
      </w:pPr>
    </w:p>
    <w:p w:rsidR="00794853" w:rsidRPr="00127FE5" w:rsidRDefault="00794853" w:rsidP="00C13E2E">
      <w:pPr>
        <w:rPr>
          <w:rFonts w:ascii="Times New Roman" w:hAnsi="Times New Roman" w:cs="Times New Roman"/>
          <w:b/>
          <w:sz w:val="24"/>
          <w:szCs w:val="24"/>
        </w:rPr>
      </w:pPr>
      <w:r w:rsidRPr="00127FE5">
        <w:rPr>
          <w:rFonts w:ascii="Times New Roman" w:hAnsi="Times New Roman" w:cs="Times New Roman"/>
          <w:b/>
          <w:sz w:val="24"/>
          <w:szCs w:val="24"/>
        </w:rPr>
        <w:t>Assumptions:</w:t>
      </w:r>
    </w:p>
    <w:p w:rsidR="0003613E" w:rsidRPr="00127FE5" w:rsidRDefault="0003613E" w:rsidP="0003613E">
      <w:pPr>
        <w:pStyle w:val="ListParagraph"/>
        <w:numPr>
          <w:ilvl w:val="0"/>
          <w:numId w:val="4"/>
        </w:numPr>
        <w:autoSpaceDE w:val="0"/>
        <w:autoSpaceDN w:val="0"/>
        <w:adjustRightInd w:val="0"/>
        <w:spacing w:after="0" w:line="240" w:lineRule="auto"/>
        <w:ind w:left="720"/>
        <w:rPr>
          <w:rFonts w:ascii="Times New Roman" w:hAnsi="Times New Roman" w:cs="Times New Roman"/>
          <w:sz w:val="24"/>
          <w:szCs w:val="24"/>
        </w:rPr>
      </w:pPr>
      <w:proofErr w:type="spellStart"/>
      <w:r w:rsidRPr="00127FE5">
        <w:rPr>
          <w:rFonts w:ascii="Times New Roman" w:hAnsi="Times New Roman" w:cs="Times New Roman"/>
          <w:sz w:val="24"/>
          <w:szCs w:val="24"/>
        </w:rPr>
        <w:t>AdvExport</w:t>
      </w:r>
      <w:proofErr w:type="spellEnd"/>
      <w:r w:rsidRPr="00127FE5">
        <w:rPr>
          <w:rFonts w:ascii="Times New Roman" w:hAnsi="Times New Roman" w:cs="Times New Roman"/>
          <w:sz w:val="24"/>
          <w:szCs w:val="24"/>
        </w:rPr>
        <w:t xml:space="preserve"> and </w:t>
      </w: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/Advance Integration will extract/refresh mobile, employer mobile, spouse mobile, and preferred phone type in </w:t>
      </w:r>
      <w:proofErr w:type="spellStart"/>
      <w:r w:rsidRPr="00127FE5">
        <w:rPr>
          <w:rFonts w:ascii="Times New Roman" w:hAnsi="Times New Roman" w:cs="Times New Roman"/>
          <w:sz w:val="24"/>
          <w:szCs w:val="24"/>
        </w:rPr>
        <w:t>SmartCall</w:t>
      </w:r>
      <w:proofErr w:type="spellEnd"/>
    </w:p>
    <w:p w:rsidR="00C3316D" w:rsidRPr="00127FE5" w:rsidRDefault="0003613E" w:rsidP="00C3316D">
      <w:pPr>
        <w:pStyle w:val="ListParagraph"/>
        <w:numPr>
          <w:ilvl w:val="0"/>
          <w:numId w:val="4"/>
        </w:numPr>
        <w:autoSpaceDE w:val="0"/>
        <w:autoSpaceDN w:val="0"/>
        <w:adjustRightInd w:val="0"/>
        <w:spacing w:after="0" w:line="240" w:lineRule="auto"/>
        <w:ind w:left="720"/>
        <w:rPr>
          <w:rFonts w:ascii="Times New Roman" w:hAnsi="Times New Roman" w:cs="Times New Roman"/>
          <w:b/>
          <w:sz w:val="24"/>
          <w:szCs w:val="24"/>
        </w:rPr>
      </w:pP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 Integration Utility (SIU) supports the transfer of demographic changes made to mobile phone, employer mobile phone, spouse mobile phone, and preferred phone type back into Advance</w:t>
      </w:r>
    </w:p>
    <w:p w:rsidR="00C3316D" w:rsidRPr="00127FE5" w:rsidRDefault="00C3316D" w:rsidP="00C3316D">
      <w:pPr>
        <w:pStyle w:val="ListParagraph"/>
        <w:numPr>
          <w:ilvl w:val="0"/>
          <w:numId w:val="4"/>
        </w:numPr>
        <w:autoSpaceDE w:val="0"/>
        <w:autoSpaceDN w:val="0"/>
        <w:adjustRightInd w:val="0"/>
        <w:spacing w:after="0" w:line="240" w:lineRule="auto"/>
        <w:ind w:left="720"/>
        <w:rPr>
          <w:rFonts w:ascii="Times New Roman" w:hAnsi="Times New Roman" w:cs="Times New Roman"/>
          <w:b/>
          <w:sz w:val="24"/>
          <w:szCs w:val="24"/>
        </w:rPr>
      </w:pPr>
      <w:r w:rsidRPr="00127FE5">
        <w:rPr>
          <w:rFonts w:ascii="Times New Roman" w:hAnsi="Times New Roman" w:cs="Times New Roman"/>
          <w:sz w:val="24"/>
          <w:szCs w:val="24"/>
        </w:rPr>
        <w:t xml:space="preserve">It is assumed that all licenses will be secured for the </w:t>
      </w: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 application, QAS – Quick Address Pro software, and Pay Pal credit card verification account is established.</w:t>
      </w:r>
    </w:p>
    <w:p w:rsidR="00C3316D" w:rsidRPr="00127FE5" w:rsidRDefault="00C3316D" w:rsidP="00C3316D">
      <w:pPr>
        <w:pStyle w:val="ListParagraph"/>
        <w:numPr>
          <w:ilvl w:val="0"/>
          <w:numId w:val="4"/>
        </w:numPr>
        <w:autoSpaceDE w:val="0"/>
        <w:autoSpaceDN w:val="0"/>
        <w:adjustRightInd w:val="0"/>
        <w:spacing w:after="0" w:line="240" w:lineRule="auto"/>
        <w:ind w:left="720"/>
        <w:rPr>
          <w:rFonts w:ascii="Times New Roman" w:hAnsi="Times New Roman" w:cs="Times New Roman"/>
          <w:b/>
          <w:sz w:val="24"/>
          <w:szCs w:val="24"/>
        </w:rPr>
      </w:pPr>
      <w:r w:rsidRPr="00127FE5">
        <w:rPr>
          <w:rFonts w:ascii="Times New Roman" w:hAnsi="Times New Roman" w:cs="Times New Roman"/>
          <w:sz w:val="24"/>
          <w:szCs w:val="24"/>
        </w:rPr>
        <w:lastRenderedPageBreak/>
        <w:t>It is assumed that key personnel have identified any new features that are to be implemented, which have not been implemented in previous versions of the application.</w:t>
      </w:r>
    </w:p>
    <w:p w:rsidR="00C3316D" w:rsidRPr="00127FE5" w:rsidRDefault="00C3316D" w:rsidP="00C3316D">
      <w:pPr>
        <w:pStyle w:val="ListParagraph"/>
        <w:numPr>
          <w:ilvl w:val="0"/>
          <w:numId w:val="4"/>
        </w:numPr>
        <w:autoSpaceDE w:val="0"/>
        <w:autoSpaceDN w:val="0"/>
        <w:adjustRightInd w:val="0"/>
        <w:spacing w:after="0" w:line="240" w:lineRule="auto"/>
        <w:ind w:left="720"/>
        <w:rPr>
          <w:rFonts w:ascii="Times New Roman" w:hAnsi="Times New Roman" w:cs="Times New Roman"/>
          <w:b/>
          <w:sz w:val="24"/>
          <w:szCs w:val="24"/>
        </w:rPr>
      </w:pPr>
      <w:r w:rsidRPr="00127FE5">
        <w:rPr>
          <w:rFonts w:ascii="Times New Roman" w:hAnsi="Times New Roman" w:cs="Times New Roman"/>
          <w:sz w:val="24"/>
          <w:szCs w:val="24"/>
        </w:rPr>
        <w:t xml:space="preserve">It is assumed that the application upgrade will not affect performance of the </w:t>
      </w:r>
      <w:proofErr w:type="spellStart"/>
      <w:r w:rsidRPr="00127FE5">
        <w:rPr>
          <w:rFonts w:ascii="Times New Roman" w:hAnsi="Times New Roman" w:cs="Times New Roman"/>
          <w:sz w:val="24"/>
          <w:szCs w:val="24"/>
        </w:rPr>
        <w:t>Smartcall</w:t>
      </w:r>
      <w:proofErr w:type="spellEnd"/>
      <w:r w:rsidRPr="00127FE5">
        <w:rPr>
          <w:rFonts w:ascii="Times New Roman" w:hAnsi="Times New Roman" w:cs="Times New Roman"/>
          <w:sz w:val="24"/>
          <w:szCs w:val="24"/>
        </w:rPr>
        <w:t xml:space="preserve"> Application.</w:t>
      </w:r>
    </w:p>
    <w:p w:rsidR="00195602" w:rsidRPr="00127FE5" w:rsidRDefault="00195602" w:rsidP="00195602">
      <w:pPr>
        <w:pStyle w:val="Heading2"/>
        <w:keepNext/>
        <w:numPr>
          <w:ilvl w:val="0"/>
          <w:numId w:val="0"/>
        </w:numPr>
        <w:tabs>
          <w:tab w:val="clear" w:pos="540"/>
        </w:tabs>
        <w:spacing w:after="120"/>
        <w:rPr>
          <w:rStyle w:val="BlueBodyTextChar"/>
          <w:rFonts w:ascii="Times New Roman" w:hAnsi="Times New Roman"/>
          <w:b/>
          <w:sz w:val="24"/>
          <w:szCs w:val="24"/>
        </w:rPr>
      </w:pPr>
      <w:bookmarkStart w:id="10" w:name="_Toc237837320"/>
      <w:r w:rsidRPr="00127FE5">
        <w:rPr>
          <w:rFonts w:ascii="Times New Roman" w:hAnsi="Times New Roman"/>
          <w:b/>
          <w:szCs w:val="24"/>
        </w:rPr>
        <w:t>Roles and Responsibilities</w:t>
      </w:r>
      <w:bookmarkEnd w:id="10"/>
      <w:r w:rsidRPr="00127FE5">
        <w:rPr>
          <w:rFonts w:ascii="Times New Roman" w:hAnsi="Times New Roman"/>
          <w:b/>
          <w:szCs w:val="24"/>
        </w:rPr>
        <w:t xml:space="preserve">  </w:t>
      </w:r>
      <w:r w:rsidRPr="00127FE5">
        <w:rPr>
          <w:rFonts w:ascii="Times New Roman" w:hAnsi="Times New Roman"/>
          <w:b/>
          <w:szCs w:val="24"/>
        </w:rPr>
        <w:br/>
      </w:r>
    </w:p>
    <w:tbl>
      <w:tblPr>
        <w:tblW w:w="1008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Change w:id="11" w:author="Navin Ikramullah" w:date="2014-07-02T17:05:00Z">
          <w:tblPr>
            <w:tblW w:w="1008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PrChange>
      </w:tblPr>
      <w:tblGrid>
        <w:gridCol w:w="3330"/>
        <w:gridCol w:w="1080"/>
        <w:gridCol w:w="2250"/>
        <w:gridCol w:w="1530"/>
        <w:gridCol w:w="1890"/>
        <w:tblGridChange w:id="12">
          <w:tblGrid>
            <w:gridCol w:w="3330"/>
            <w:gridCol w:w="1080"/>
            <w:gridCol w:w="1890"/>
            <w:gridCol w:w="1890"/>
            <w:gridCol w:w="1890"/>
          </w:tblGrid>
        </w:tblGridChange>
      </w:tblGrid>
      <w:tr w:rsidR="00195602" w:rsidRPr="00127FE5" w:rsidTr="00A90F51">
        <w:trPr>
          <w:cantSplit/>
          <w:trHeight w:val="753"/>
          <w:tblHeader/>
          <w:jc w:val="center"/>
          <w:trPrChange w:id="13" w:author="Navin Ikramullah" w:date="2014-07-02T17:05:00Z">
            <w:trPr>
              <w:cantSplit/>
              <w:trHeight w:val="753"/>
              <w:tblHeader/>
              <w:jc w:val="center"/>
            </w:trPr>
          </w:trPrChange>
        </w:trPr>
        <w:tc>
          <w:tcPr>
            <w:tcW w:w="3330" w:type="dxa"/>
            <w:shd w:val="pct20" w:color="000000" w:fill="FFFFFF"/>
            <w:tcPrChange w:id="14" w:author="Navin Ikramullah" w:date="2014-07-02T17:05:00Z">
              <w:tcPr>
                <w:tcW w:w="3330" w:type="dxa"/>
                <w:shd w:val="pct20" w:color="000000" w:fill="FFFFFF"/>
              </w:tcPr>
            </w:tcPrChange>
          </w:tcPr>
          <w:p w:rsidR="00195602" w:rsidRPr="00127FE5" w:rsidRDefault="00195602" w:rsidP="00A168FD">
            <w:pPr>
              <w:spacing w:before="60" w:after="60"/>
              <w:jc w:val="center"/>
              <w:rPr>
                <w:rFonts w:ascii="Times New Roman" w:hAnsi="Times New Roman" w:cs="Times New Roman"/>
                <w:b/>
                <w:sz w:val="24"/>
                <w:szCs w:val="24"/>
              </w:rPr>
            </w:pPr>
            <w:r w:rsidRPr="00127FE5">
              <w:rPr>
                <w:rFonts w:ascii="Times New Roman" w:hAnsi="Times New Roman" w:cs="Times New Roman"/>
                <w:b/>
                <w:sz w:val="24"/>
                <w:szCs w:val="24"/>
              </w:rPr>
              <w:t>Deliverable</w:t>
            </w:r>
          </w:p>
        </w:tc>
        <w:tc>
          <w:tcPr>
            <w:tcW w:w="1080" w:type="dxa"/>
            <w:shd w:val="pct20" w:color="000000" w:fill="FFFFFF"/>
            <w:tcPrChange w:id="15" w:author="Navin Ikramullah" w:date="2014-07-02T17:05:00Z">
              <w:tcPr>
                <w:tcW w:w="1080" w:type="dxa"/>
                <w:shd w:val="pct20" w:color="000000" w:fill="FFFFFF"/>
              </w:tcPr>
            </w:tcPrChange>
          </w:tcPr>
          <w:p w:rsidR="00195602" w:rsidRPr="00127FE5" w:rsidRDefault="00195602" w:rsidP="00A168FD">
            <w:pPr>
              <w:spacing w:before="60" w:after="60"/>
              <w:jc w:val="center"/>
              <w:rPr>
                <w:rFonts w:ascii="Times New Roman" w:hAnsi="Times New Roman" w:cs="Times New Roman"/>
                <w:b/>
                <w:sz w:val="24"/>
                <w:szCs w:val="24"/>
              </w:rPr>
            </w:pPr>
            <w:r w:rsidRPr="00127FE5">
              <w:rPr>
                <w:rFonts w:ascii="Times New Roman" w:hAnsi="Times New Roman" w:cs="Times New Roman"/>
                <w:b/>
                <w:sz w:val="24"/>
                <w:szCs w:val="24"/>
              </w:rPr>
              <w:t>Due Date</w:t>
            </w:r>
          </w:p>
        </w:tc>
        <w:tc>
          <w:tcPr>
            <w:tcW w:w="2250" w:type="dxa"/>
            <w:shd w:val="pct20" w:color="000000" w:fill="FFFFFF"/>
            <w:tcPrChange w:id="16" w:author="Navin Ikramullah" w:date="2014-07-02T17:05:00Z">
              <w:tcPr>
                <w:tcW w:w="1890" w:type="dxa"/>
                <w:shd w:val="pct20" w:color="000000" w:fill="FFFFFF"/>
              </w:tcPr>
            </w:tcPrChange>
          </w:tcPr>
          <w:p w:rsidR="00195602" w:rsidRPr="00127FE5" w:rsidRDefault="001A5E8B" w:rsidP="00A168FD">
            <w:pPr>
              <w:spacing w:before="60" w:after="60"/>
              <w:jc w:val="center"/>
              <w:rPr>
                <w:rFonts w:ascii="Times New Roman" w:hAnsi="Times New Roman" w:cs="Times New Roman"/>
                <w:b/>
                <w:sz w:val="24"/>
                <w:szCs w:val="24"/>
              </w:rPr>
            </w:pPr>
            <w:r w:rsidRPr="00127FE5">
              <w:rPr>
                <w:rFonts w:ascii="Times New Roman" w:hAnsi="Times New Roman" w:cs="Times New Roman"/>
                <w:b/>
                <w:sz w:val="24"/>
                <w:szCs w:val="24"/>
              </w:rPr>
              <w:t>Responsibility</w:t>
            </w:r>
          </w:p>
        </w:tc>
        <w:tc>
          <w:tcPr>
            <w:tcW w:w="1530" w:type="dxa"/>
            <w:shd w:val="pct20" w:color="000000" w:fill="FFFFFF"/>
            <w:tcPrChange w:id="17" w:author="Navin Ikramullah" w:date="2014-07-02T17:05:00Z">
              <w:tcPr>
                <w:tcW w:w="1890" w:type="dxa"/>
                <w:shd w:val="pct20" w:color="000000" w:fill="FFFFFF"/>
              </w:tcPr>
            </w:tcPrChange>
          </w:tcPr>
          <w:p w:rsidR="00195602" w:rsidRPr="00127FE5" w:rsidRDefault="00195602" w:rsidP="00A168FD">
            <w:pPr>
              <w:spacing w:before="60" w:after="60"/>
              <w:jc w:val="center"/>
              <w:rPr>
                <w:rFonts w:ascii="Times New Roman" w:hAnsi="Times New Roman" w:cs="Times New Roman"/>
                <w:b/>
                <w:sz w:val="24"/>
                <w:szCs w:val="24"/>
              </w:rPr>
            </w:pPr>
            <w:r w:rsidRPr="00127FE5">
              <w:rPr>
                <w:rFonts w:ascii="Times New Roman" w:hAnsi="Times New Roman" w:cs="Times New Roman"/>
                <w:b/>
                <w:sz w:val="24"/>
                <w:szCs w:val="24"/>
              </w:rPr>
              <w:t>Actual Delivery Date</w:t>
            </w:r>
          </w:p>
        </w:tc>
        <w:tc>
          <w:tcPr>
            <w:tcW w:w="1890" w:type="dxa"/>
            <w:shd w:val="pct20" w:color="000000" w:fill="FFFFFF"/>
            <w:tcPrChange w:id="18" w:author="Navin Ikramullah" w:date="2014-07-02T17:05:00Z">
              <w:tcPr>
                <w:tcW w:w="1890" w:type="dxa"/>
                <w:shd w:val="pct20" w:color="000000" w:fill="FFFFFF"/>
              </w:tcPr>
            </w:tcPrChange>
          </w:tcPr>
          <w:p w:rsidR="00195602" w:rsidRPr="00127FE5" w:rsidRDefault="00195602" w:rsidP="00A168FD">
            <w:pPr>
              <w:spacing w:before="60" w:after="60"/>
              <w:jc w:val="center"/>
              <w:rPr>
                <w:rFonts w:ascii="Times New Roman" w:hAnsi="Times New Roman" w:cs="Times New Roman"/>
                <w:b/>
                <w:sz w:val="24"/>
                <w:szCs w:val="24"/>
              </w:rPr>
            </w:pPr>
            <w:r w:rsidRPr="00127FE5">
              <w:rPr>
                <w:rFonts w:ascii="Times New Roman" w:hAnsi="Times New Roman" w:cs="Times New Roman"/>
                <w:b/>
                <w:sz w:val="24"/>
                <w:szCs w:val="24"/>
              </w:rPr>
              <w:t>Sign Off</w:t>
            </w:r>
          </w:p>
        </w:tc>
      </w:tr>
      <w:tr w:rsidR="00195602" w:rsidRPr="00127FE5" w:rsidTr="00A90F51">
        <w:trPr>
          <w:cantSplit/>
          <w:jc w:val="center"/>
          <w:trPrChange w:id="19" w:author="Navin Ikramullah" w:date="2014-07-02T17:05:00Z">
            <w:trPr>
              <w:cantSplit/>
              <w:jc w:val="center"/>
            </w:trPr>
          </w:trPrChange>
        </w:trPr>
        <w:tc>
          <w:tcPr>
            <w:tcW w:w="3330" w:type="dxa"/>
            <w:tcPrChange w:id="20" w:author="Navin Ikramullah" w:date="2014-07-02T17:05:00Z">
              <w:tcPr>
                <w:tcW w:w="3330" w:type="dxa"/>
              </w:tcPr>
            </w:tcPrChange>
          </w:tcPr>
          <w:p w:rsidR="00195602" w:rsidRPr="00127FE5" w:rsidRDefault="001A5E8B" w:rsidP="001A5E8B">
            <w:pPr>
              <w:pStyle w:val="CommentText"/>
              <w:spacing w:before="60"/>
              <w:rPr>
                <w:sz w:val="24"/>
                <w:szCs w:val="24"/>
              </w:rPr>
            </w:pPr>
            <w:r w:rsidRPr="00127FE5">
              <w:rPr>
                <w:sz w:val="24"/>
                <w:szCs w:val="24"/>
              </w:rPr>
              <w:t>Technical project management</w:t>
            </w:r>
          </w:p>
        </w:tc>
        <w:tc>
          <w:tcPr>
            <w:tcW w:w="1080" w:type="dxa"/>
            <w:tcPrChange w:id="21" w:author="Navin Ikramullah" w:date="2014-07-02T17:05:00Z">
              <w:tcPr>
                <w:tcW w:w="1080" w:type="dxa"/>
              </w:tcPr>
            </w:tcPrChange>
          </w:tcPr>
          <w:p w:rsidR="00195602" w:rsidRPr="00127FE5" w:rsidRDefault="00195602" w:rsidP="00A168FD">
            <w:pPr>
              <w:pStyle w:val="BodyText"/>
              <w:rPr>
                <w:szCs w:val="24"/>
              </w:rPr>
            </w:pPr>
          </w:p>
        </w:tc>
        <w:tc>
          <w:tcPr>
            <w:tcW w:w="2250" w:type="dxa"/>
            <w:tcPrChange w:id="22" w:author="Navin Ikramullah" w:date="2014-07-02T17:05:00Z">
              <w:tcPr>
                <w:tcW w:w="1890" w:type="dxa"/>
              </w:tcPr>
            </w:tcPrChange>
          </w:tcPr>
          <w:p w:rsidR="00195602" w:rsidRPr="00127FE5" w:rsidRDefault="00195602" w:rsidP="00A168FD">
            <w:pPr>
              <w:spacing w:before="60" w:after="60"/>
              <w:rPr>
                <w:rFonts w:ascii="Times New Roman" w:hAnsi="Times New Roman" w:cs="Times New Roman"/>
                <w:sz w:val="24"/>
                <w:szCs w:val="24"/>
              </w:rPr>
            </w:pPr>
            <w:r w:rsidRPr="00127FE5">
              <w:rPr>
                <w:rFonts w:ascii="Times New Roman" w:hAnsi="Times New Roman" w:cs="Times New Roman"/>
                <w:sz w:val="24"/>
                <w:szCs w:val="24"/>
              </w:rPr>
              <w:t xml:space="preserve">Navin </w:t>
            </w:r>
            <w:r w:rsidR="00477CAA" w:rsidRPr="00127FE5">
              <w:rPr>
                <w:rFonts w:ascii="Times New Roman" w:hAnsi="Times New Roman" w:cs="Times New Roman"/>
                <w:sz w:val="24"/>
                <w:szCs w:val="24"/>
              </w:rPr>
              <w:t>Ikramullah</w:t>
            </w:r>
          </w:p>
        </w:tc>
        <w:tc>
          <w:tcPr>
            <w:tcW w:w="1530" w:type="dxa"/>
            <w:tcPrChange w:id="23" w:author="Navin Ikramullah" w:date="2014-07-02T17:05:00Z">
              <w:tcPr>
                <w:tcW w:w="1890" w:type="dxa"/>
              </w:tcPr>
            </w:tcPrChange>
          </w:tcPr>
          <w:p w:rsidR="00195602" w:rsidRPr="00127FE5" w:rsidRDefault="00195602" w:rsidP="00A168FD">
            <w:pPr>
              <w:spacing w:before="60" w:after="60"/>
              <w:rPr>
                <w:rFonts w:ascii="Times New Roman" w:hAnsi="Times New Roman" w:cs="Times New Roman"/>
                <w:sz w:val="24"/>
                <w:szCs w:val="24"/>
              </w:rPr>
            </w:pPr>
          </w:p>
        </w:tc>
        <w:tc>
          <w:tcPr>
            <w:tcW w:w="1890" w:type="dxa"/>
            <w:tcPrChange w:id="24" w:author="Navin Ikramullah" w:date="2014-07-02T17:05:00Z">
              <w:tcPr>
                <w:tcW w:w="1890" w:type="dxa"/>
              </w:tcPr>
            </w:tcPrChange>
          </w:tcPr>
          <w:p w:rsidR="00195602" w:rsidRPr="00127FE5" w:rsidRDefault="00195602" w:rsidP="00A168FD">
            <w:pPr>
              <w:spacing w:before="60" w:after="60"/>
              <w:rPr>
                <w:rFonts w:ascii="Times New Roman" w:hAnsi="Times New Roman" w:cs="Times New Roman"/>
                <w:sz w:val="24"/>
                <w:szCs w:val="24"/>
              </w:rPr>
            </w:pPr>
          </w:p>
        </w:tc>
      </w:tr>
      <w:tr w:rsidR="001A5E8B" w:rsidRPr="00127FE5" w:rsidTr="00A90F51">
        <w:trPr>
          <w:cantSplit/>
          <w:jc w:val="center"/>
          <w:trPrChange w:id="25" w:author="Navin Ikramullah" w:date="2014-07-02T17:05:00Z">
            <w:trPr>
              <w:cantSplit/>
              <w:jc w:val="center"/>
            </w:trPr>
          </w:trPrChange>
        </w:trPr>
        <w:tc>
          <w:tcPr>
            <w:tcW w:w="3330" w:type="dxa"/>
            <w:tcPrChange w:id="26" w:author="Navin Ikramullah" w:date="2014-07-02T17:05:00Z">
              <w:tcPr>
                <w:tcW w:w="3330" w:type="dxa"/>
              </w:tcPr>
            </w:tcPrChange>
          </w:tcPr>
          <w:p w:rsidR="001A5E8B" w:rsidRPr="00127FE5" w:rsidRDefault="001A5E8B" w:rsidP="00190F9D">
            <w:pPr>
              <w:pStyle w:val="CommentText"/>
              <w:spacing w:before="60"/>
              <w:rPr>
                <w:sz w:val="24"/>
                <w:szCs w:val="24"/>
              </w:rPr>
            </w:pPr>
            <w:r w:rsidRPr="00127FE5">
              <w:rPr>
                <w:sz w:val="24"/>
                <w:szCs w:val="24"/>
              </w:rPr>
              <w:t xml:space="preserve">Project Tech lead </w:t>
            </w:r>
            <w:r w:rsidR="00190F9D" w:rsidRPr="00127FE5">
              <w:rPr>
                <w:sz w:val="24"/>
                <w:szCs w:val="24"/>
              </w:rPr>
              <w:t xml:space="preserve">/Consultant </w:t>
            </w:r>
          </w:p>
        </w:tc>
        <w:tc>
          <w:tcPr>
            <w:tcW w:w="1080" w:type="dxa"/>
            <w:tcPrChange w:id="27" w:author="Navin Ikramullah" w:date="2014-07-02T17:05:00Z">
              <w:tcPr>
                <w:tcW w:w="1080" w:type="dxa"/>
              </w:tcPr>
            </w:tcPrChange>
          </w:tcPr>
          <w:p w:rsidR="001A5E8B" w:rsidRPr="00127FE5" w:rsidRDefault="001A5E8B" w:rsidP="00A168FD">
            <w:pPr>
              <w:pStyle w:val="BodyText"/>
              <w:rPr>
                <w:szCs w:val="24"/>
              </w:rPr>
            </w:pPr>
          </w:p>
        </w:tc>
        <w:tc>
          <w:tcPr>
            <w:tcW w:w="2250" w:type="dxa"/>
            <w:tcPrChange w:id="28" w:author="Navin Ikramullah" w:date="2014-07-02T17:05:00Z">
              <w:tcPr>
                <w:tcW w:w="1890" w:type="dxa"/>
              </w:tcPr>
            </w:tcPrChange>
          </w:tcPr>
          <w:p w:rsidR="001A5E8B" w:rsidRPr="00127FE5" w:rsidRDefault="001A5E8B" w:rsidP="00477CAA">
            <w:pPr>
              <w:spacing w:before="60" w:after="60"/>
              <w:rPr>
                <w:rFonts w:ascii="Times New Roman" w:hAnsi="Times New Roman" w:cs="Times New Roman"/>
                <w:sz w:val="24"/>
                <w:szCs w:val="24"/>
              </w:rPr>
            </w:pPr>
            <w:r w:rsidRPr="00127FE5">
              <w:rPr>
                <w:rFonts w:ascii="Times New Roman" w:hAnsi="Times New Roman" w:cs="Times New Roman"/>
                <w:sz w:val="24"/>
                <w:szCs w:val="24"/>
              </w:rPr>
              <w:t>A</w:t>
            </w:r>
            <w:r w:rsidR="00477CAA" w:rsidRPr="00127FE5">
              <w:rPr>
                <w:rFonts w:ascii="Times New Roman" w:hAnsi="Times New Roman" w:cs="Times New Roman"/>
                <w:sz w:val="24"/>
                <w:szCs w:val="24"/>
              </w:rPr>
              <w:t>a</w:t>
            </w:r>
            <w:r w:rsidRPr="00127FE5">
              <w:rPr>
                <w:rFonts w:ascii="Times New Roman" w:hAnsi="Times New Roman" w:cs="Times New Roman"/>
                <w:sz w:val="24"/>
                <w:szCs w:val="24"/>
              </w:rPr>
              <w:t>ron</w:t>
            </w:r>
            <w:r w:rsidR="00477CAA" w:rsidRPr="00127FE5">
              <w:rPr>
                <w:rFonts w:ascii="Times New Roman" w:hAnsi="Times New Roman" w:cs="Times New Roman"/>
                <w:sz w:val="24"/>
                <w:szCs w:val="24"/>
              </w:rPr>
              <w:t xml:space="preserve"> Welsher</w:t>
            </w:r>
          </w:p>
        </w:tc>
        <w:tc>
          <w:tcPr>
            <w:tcW w:w="1530" w:type="dxa"/>
            <w:tcPrChange w:id="29"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c>
          <w:tcPr>
            <w:tcW w:w="1890" w:type="dxa"/>
            <w:tcPrChange w:id="30"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r>
      <w:tr w:rsidR="00190F9D" w:rsidRPr="00127FE5" w:rsidTr="00A90F51">
        <w:trPr>
          <w:cantSplit/>
          <w:jc w:val="center"/>
          <w:trPrChange w:id="31" w:author="Navin Ikramullah" w:date="2014-07-02T17:05:00Z">
            <w:trPr>
              <w:cantSplit/>
              <w:jc w:val="center"/>
            </w:trPr>
          </w:trPrChange>
        </w:trPr>
        <w:tc>
          <w:tcPr>
            <w:tcW w:w="3330" w:type="dxa"/>
            <w:tcPrChange w:id="32" w:author="Navin Ikramullah" w:date="2014-07-02T17:05:00Z">
              <w:tcPr>
                <w:tcW w:w="3330" w:type="dxa"/>
              </w:tcPr>
            </w:tcPrChange>
          </w:tcPr>
          <w:p w:rsidR="00190F9D" w:rsidRPr="00127FE5" w:rsidRDefault="00190F9D" w:rsidP="00A168FD">
            <w:pPr>
              <w:pStyle w:val="CommentText"/>
              <w:spacing w:before="60"/>
              <w:rPr>
                <w:sz w:val="24"/>
                <w:szCs w:val="24"/>
              </w:rPr>
            </w:pPr>
            <w:r w:rsidRPr="00127FE5">
              <w:rPr>
                <w:sz w:val="24"/>
                <w:szCs w:val="24"/>
              </w:rPr>
              <w:t>Developers</w:t>
            </w:r>
          </w:p>
        </w:tc>
        <w:tc>
          <w:tcPr>
            <w:tcW w:w="1080" w:type="dxa"/>
            <w:tcPrChange w:id="33" w:author="Navin Ikramullah" w:date="2014-07-02T17:05:00Z">
              <w:tcPr>
                <w:tcW w:w="1080" w:type="dxa"/>
              </w:tcPr>
            </w:tcPrChange>
          </w:tcPr>
          <w:p w:rsidR="00190F9D" w:rsidRPr="00127FE5" w:rsidRDefault="00190F9D" w:rsidP="00A168FD">
            <w:pPr>
              <w:pStyle w:val="BodyText"/>
              <w:rPr>
                <w:szCs w:val="24"/>
              </w:rPr>
            </w:pPr>
          </w:p>
        </w:tc>
        <w:tc>
          <w:tcPr>
            <w:tcW w:w="2250" w:type="dxa"/>
            <w:tcPrChange w:id="34"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r w:rsidRPr="00127FE5">
              <w:rPr>
                <w:rFonts w:ascii="Times New Roman" w:hAnsi="Times New Roman" w:cs="Times New Roman"/>
                <w:sz w:val="24"/>
                <w:szCs w:val="24"/>
              </w:rPr>
              <w:t>Jahnavi Vemuri/Kedar Bondili</w:t>
            </w:r>
          </w:p>
        </w:tc>
        <w:tc>
          <w:tcPr>
            <w:tcW w:w="1530" w:type="dxa"/>
            <w:tcPrChange w:id="35"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c>
          <w:tcPr>
            <w:tcW w:w="1890" w:type="dxa"/>
            <w:tcPrChange w:id="36"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r>
      <w:tr w:rsidR="001A5E8B" w:rsidRPr="00127FE5" w:rsidTr="00A90F51">
        <w:trPr>
          <w:cantSplit/>
          <w:jc w:val="center"/>
          <w:trPrChange w:id="37" w:author="Navin Ikramullah" w:date="2014-07-02T17:05:00Z">
            <w:trPr>
              <w:cantSplit/>
              <w:jc w:val="center"/>
            </w:trPr>
          </w:trPrChange>
        </w:trPr>
        <w:tc>
          <w:tcPr>
            <w:tcW w:w="3330" w:type="dxa"/>
            <w:tcPrChange w:id="38" w:author="Navin Ikramullah" w:date="2014-07-02T17:05:00Z">
              <w:tcPr>
                <w:tcW w:w="3330" w:type="dxa"/>
              </w:tcPr>
            </w:tcPrChange>
          </w:tcPr>
          <w:p w:rsidR="001A5E8B" w:rsidRPr="00127FE5" w:rsidRDefault="001A5E8B" w:rsidP="00A168FD">
            <w:pPr>
              <w:pStyle w:val="CommentText"/>
              <w:spacing w:before="60"/>
              <w:rPr>
                <w:sz w:val="24"/>
                <w:szCs w:val="24"/>
              </w:rPr>
            </w:pPr>
            <w:r w:rsidRPr="00127FE5">
              <w:rPr>
                <w:sz w:val="24"/>
                <w:szCs w:val="24"/>
              </w:rPr>
              <w:t>Upgrade Oracle Instance SMRT test database</w:t>
            </w:r>
          </w:p>
        </w:tc>
        <w:tc>
          <w:tcPr>
            <w:tcW w:w="1080" w:type="dxa"/>
            <w:tcPrChange w:id="39" w:author="Navin Ikramullah" w:date="2014-07-02T17:05:00Z">
              <w:tcPr>
                <w:tcW w:w="1080" w:type="dxa"/>
              </w:tcPr>
            </w:tcPrChange>
          </w:tcPr>
          <w:p w:rsidR="001A5E8B" w:rsidRPr="00127FE5" w:rsidRDefault="001A5E8B" w:rsidP="00A168FD">
            <w:pPr>
              <w:pStyle w:val="BodyText"/>
              <w:rPr>
                <w:szCs w:val="24"/>
              </w:rPr>
            </w:pPr>
          </w:p>
        </w:tc>
        <w:tc>
          <w:tcPr>
            <w:tcW w:w="2250" w:type="dxa"/>
            <w:tcPrChange w:id="40"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r w:rsidRPr="00127FE5">
              <w:rPr>
                <w:rFonts w:ascii="Times New Roman" w:hAnsi="Times New Roman" w:cs="Times New Roman"/>
                <w:sz w:val="24"/>
                <w:szCs w:val="24"/>
              </w:rPr>
              <w:t>Lisa Yates</w:t>
            </w:r>
          </w:p>
        </w:tc>
        <w:tc>
          <w:tcPr>
            <w:tcW w:w="1530" w:type="dxa"/>
            <w:tcPrChange w:id="41"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c>
          <w:tcPr>
            <w:tcW w:w="1890" w:type="dxa"/>
            <w:tcPrChange w:id="42"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r>
      <w:tr w:rsidR="001A5E8B" w:rsidRPr="00127FE5" w:rsidTr="00A90F51">
        <w:trPr>
          <w:cantSplit/>
          <w:jc w:val="center"/>
          <w:trPrChange w:id="43" w:author="Navin Ikramullah" w:date="2014-07-02T17:05:00Z">
            <w:trPr>
              <w:cantSplit/>
              <w:jc w:val="center"/>
            </w:trPr>
          </w:trPrChange>
        </w:trPr>
        <w:tc>
          <w:tcPr>
            <w:tcW w:w="3330" w:type="dxa"/>
            <w:tcPrChange w:id="44" w:author="Navin Ikramullah" w:date="2014-07-02T17:05:00Z">
              <w:tcPr>
                <w:tcW w:w="3330" w:type="dxa"/>
              </w:tcPr>
            </w:tcPrChange>
          </w:tcPr>
          <w:p w:rsidR="001A5E8B" w:rsidRPr="00127FE5" w:rsidRDefault="001A5E8B" w:rsidP="00A168FD">
            <w:pPr>
              <w:pStyle w:val="CommentText"/>
              <w:spacing w:before="60"/>
              <w:rPr>
                <w:sz w:val="24"/>
                <w:szCs w:val="24"/>
              </w:rPr>
            </w:pPr>
            <w:r w:rsidRPr="00127FE5">
              <w:rPr>
                <w:sz w:val="24"/>
                <w:szCs w:val="24"/>
              </w:rPr>
              <w:t>Upgrade Oracle Instance PSMC production database</w:t>
            </w:r>
          </w:p>
        </w:tc>
        <w:tc>
          <w:tcPr>
            <w:tcW w:w="1080" w:type="dxa"/>
            <w:tcPrChange w:id="45" w:author="Navin Ikramullah" w:date="2014-07-02T17:05:00Z">
              <w:tcPr>
                <w:tcW w:w="1080" w:type="dxa"/>
              </w:tcPr>
            </w:tcPrChange>
          </w:tcPr>
          <w:p w:rsidR="001A5E8B" w:rsidRPr="00127FE5" w:rsidRDefault="001A5E8B" w:rsidP="00A168FD">
            <w:pPr>
              <w:pStyle w:val="BodyText"/>
              <w:rPr>
                <w:szCs w:val="24"/>
              </w:rPr>
            </w:pPr>
          </w:p>
        </w:tc>
        <w:tc>
          <w:tcPr>
            <w:tcW w:w="2250" w:type="dxa"/>
            <w:tcPrChange w:id="46"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r w:rsidRPr="00127FE5">
              <w:rPr>
                <w:rFonts w:ascii="Times New Roman" w:hAnsi="Times New Roman" w:cs="Times New Roman"/>
                <w:sz w:val="24"/>
                <w:szCs w:val="24"/>
              </w:rPr>
              <w:t>Lisa Yates</w:t>
            </w:r>
          </w:p>
        </w:tc>
        <w:tc>
          <w:tcPr>
            <w:tcW w:w="1530" w:type="dxa"/>
            <w:tcPrChange w:id="47"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c>
          <w:tcPr>
            <w:tcW w:w="1890" w:type="dxa"/>
            <w:tcPrChange w:id="48" w:author="Navin Ikramullah" w:date="2014-07-02T17:05:00Z">
              <w:tcPr>
                <w:tcW w:w="1890" w:type="dxa"/>
              </w:tcPr>
            </w:tcPrChange>
          </w:tcPr>
          <w:p w:rsidR="001A5E8B" w:rsidRPr="00127FE5" w:rsidRDefault="001A5E8B" w:rsidP="00A168FD">
            <w:pPr>
              <w:spacing w:before="60" w:after="60"/>
              <w:rPr>
                <w:rFonts w:ascii="Times New Roman" w:hAnsi="Times New Roman" w:cs="Times New Roman"/>
                <w:sz w:val="24"/>
                <w:szCs w:val="24"/>
              </w:rPr>
            </w:pPr>
          </w:p>
        </w:tc>
      </w:tr>
      <w:tr w:rsidR="00190F9D" w:rsidRPr="00127FE5" w:rsidTr="00A90F51">
        <w:trPr>
          <w:cantSplit/>
          <w:jc w:val="center"/>
          <w:trPrChange w:id="49" w:author="Navin Ikramullah" w:date="2014-07-02T17:05:00Z">
            <w:trPr>
              <w:cantSplit/>
              <w:jc w:val="center"/>
            </w:trPr>
          </w:trPrChange>
        </w:trPr>
        <w:tc>
          <w:tcPr>
            <w:tcW w:w="3330" w:type="dxa"/>
            <w:tcPrChange w:id="50" w:author="Navin Ikramullah" w:date="2014-07-02T17:05:00Z">
              <w:tcPr>
                <w:tcW w:w="3330" w:type="dxa"/>
              </w:tcPr>
            </w:tcPrChange>
          </w:tcPr>
          <w:p w:rsidR="00190F9D" w:rsidRPr="00127FE5" w:rsidRDefault="00190F9D" w:rsidP="007920CE">
            <w:pPr>
              <w:pStyle w:val="CommentText"/>
              <w:spacing w:before="60"/>
              <w:rPr>
                <w:sz w:val="24"/>
                <w:szCs w:val="24"/>
              </w:rPr>
            </w:pPr>
            <w:r w:rsidRPr="00127FE5">
              <w:rPr>
                <w:sz w:val="24"/>
                <w:szCs w:val="24"/>
              </w:rPr>
              <w:t>Test the application in SMRT test database</w:t>
            </w:r>
          </w:p>
        </w:tc>
        <w:tc>
          <w:tcPr>
            <w:tcW w:w="1080" w:type="dxa"/>
            <w:tcPrChange w:id="51" w:author="Navin Ikramullah" w:date="2014-07-02T17:05:00Z">
              <w:tcPr>
                <w:tcW w:w="1080" w:type="dxa"/>
              </w:tcPr>
            </w:tcPrChange>
          </w:tcPr>
          <w:p w:rsidR="00190F9D" w:rsidRPr="00127FE5" w:rsidRDefault="00190F9D" w:rsidP="007920CE">
            <w:pPr>
              <w:pStyle w:val="BodyText"/>
              <w:rPr>
                <w:szCs w:val="24"/>
              </w:rPr>
            </w:pPr>
          </w:p>
        </w:tc>
        <w:tc>
          <w:tcPr>
            <w:tcW w:w="2250" w:type="dxa"/>
            <w:tcPrChange w:id="52" w:author="Navin Ikramullah" w:date="2014-07-02T17:05:00Z">
              <w:tcPr>
                <w:tcW w:w="1890" w:type="dxa"/>
              </w:tcPr>
            </w:tcPrChange>
          </w:tcPr>
          <w:p w:rsidR="00190F9D" w:rsidRPr="00127FE5" w:rsidRDefault="00190F9D" w:rsidP="007920CE">
            <w:pPr>
              <w:spacing w:before="60" w:after="60"/>
              <w:rPr>
                <w:rFonts w:ascii="Times New Roman" w:hAnsi="Times New Roman" w:cs="Times New Roman"/>
                <w:sz w:val="24"/>
                <w:szCs w:val="24"/>
              </w:rPr>
            </w:pPr>
            <w:r w:rsidRPr="00127FE5">
              <w:rPr>
                <w:rFonts w:ascii="Times New Roman" w:hAnsi="Times New Roman" w:cs="Times New Roman"/>
                <w:sz w:val="24"/>
                <w:szCs w:val="24"/>
              </w:rPr>
              <w:t>Brian Diss/Christian Warneke</w:t>
            </w:r>
          </w:p>
        </w:tc>
        <w:tc>
          <w:tcPr>
            <w:tcW w:w="1530" w:type="dxa"/>
            <w:tcPrChange w:id="53"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c>
          <w:tcPr>
            <w:tcW w:w="1890" w:type="dxa"/>
            <w:tcPrChange w:id="54"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r>
      <w:tr w:rsidR="001B13A0" w:rsidRPr="00127FE5" w:rsidTr="00A90F51">
        <w:trPr>
          <w:cantSplit/>
          <w:jc w:val="center"/>
          <w:ins w:id="55" w:author="Navin Ikramullah" w:date="2014-07-02T15:41:00Z"/>
          <w:trPrChange w:id="56" w:author="Navin Ikramullah" w:date="2014-07-02T17:05:00Z">
            <w:trPr>
              <w:cantSplit/>
              <w:jc w:val="center"/>
            </w:trPr>
          </w:trPrChange>
        </w:trPr>
        <w:tc>
          <w:tcPr>
            <w:tcW w:w="3330" w:type="dxa"/>
            <w:tcPrChange w:id="57" w:author="Navin Ikramullah" w:date="2014-07-02T17:05:00Z">
              <w:tcPr>
                <w:tcW w:w="3330" w:type="dxa"/>
              </w:tcPr>
            </w:tcPrChange>
          </w:tcPr>
          <w:p w:rsidR="001B13A0" w:rsidRPr="00127FE5" w:rsidRDefault="001B13A0">
            <w:pPr>
              <w:pStyle w:val="CommentText"/>
              <w:rPr>
                <w:ins w:id="58" w:author="Navin Ikramullah" w:date="2014-07-02T15:41:00Z"/>
                <w:sz w:val="24"/>
                <w:szCs w:val="24"/>
              </w:rPr>
              <w:pPrChange w:id="59" w:author="Navin Ikramullah" w:date="2014-07-02T15:44:00Z">
                <w:pPr>
                  <w:pStyle w:val="CommentText"/>
                  <w:spacing w:before="60"/>
                </w:pPr>
              </w:pPrChange>
            </w:pPr>
            <w:ins w:id="60" w:author="Navin Ikramullah" w:date="2014-07-02T15:41:00Z">
              <w:r>
                <w:rPr>
                  <w:sz w:val="24"/>
                  <w:szCs w:val="24"/>
                </w:rPr>
                <w:t>Test GADS feeds</w:t>
              </w:r>
            </w:ins>
            <w:ins w:id="61" w:author="Navin Ikramullah" w:date="2014-07-02T15:43:00Z">
              <w:r>
                <w:rPr>
                  <w:sz w:val="24"/>
                  <w:szCs w:val="24"/>
                </w:rPr>
                <w:t xml:space="preserve"> and </w:t>
              </w:r>
            </w:ins>
            <w:ins w:id="62" w:author="Navin Ikramullah" w:date="2014-07-02T15:44:00Z">
              <w:r>
                <w:rPr>
                  <w:sz w:val="24"/>
                  <w:szCs w:val="24"/>
                </w:rPr>
                <w:t>A</w:t>
              </w:r>
            </w:ins>
            <w:ins w:id="63" w:author="Navin Ikramullah" w:date="2014-07-02T15:43:00Z">
              <w:r>
                <w:rPr>
                  <w:sz w:val="24"/>
                  <w:szCs w:val="24"/>
                </w:rPr>
                <w:t>dvance application</w:t>
              </w:r>
            </w:ins>
          </w:p>
        </w:tc>
        <w:tc>
          <w:tcPr>
            <w:tcW w:w="1080" w:type="dxa"/>
            <w:tcPrChange w:id="64" w:author="Navin Ikramullah" w:date="2014-07-02T17:05:00Z">
              <w:tcPr>
                <w:tcW w:w="1080" w:type="dxa"/>
              </w:tcPr>
            </w:tcPrChange>
          </w:tcPr>
          <w:p w:rsidR="001B13A0" w:rsidRPr="00127FE5" w:rsidRDefault="001B13A0" w:rsidP="00A168FD">
            <w:pPr>
              <w:pStyle w:val="BodyText"/>
              <w:rPr>
                <w:ins w:id="65" w:author="Navin Ikramullah" w:date="2014-07-02T15:41:00Z"/>
                <w:szCs w:val="24"/>
              </w:rPr>
            </w:pPr>
          </w:p>
        </w:tc>
        <w:tc>
          <w:tcPr>
            <w:tcW w:w="2250" w:type="dxa"/>
            <w:tcPrChange w:id="66" w:author="Navin Ikramullah" w:date="2014-07-02T17:05:00Z">
              <w:tcPr>
                <w:tcW w:w="1890" w:type="dxa"/>
              </w:tcPr>
            </w:tcPrChange>
          </w:tcPr>
          <w:p w:rsidR="001B13A0" w:rsidRPr="00127FE5" w:rsidRDefault="001B13A0">
            <w:pPr>
              <w:rPr>
                <w:ins w:id="67" w:author="Navin Ikramullah" w:date="2014-07-02T15:41:00Z"/>
                <w:rFonts w:ascii="Times New Roman" w:hAnsi="Times New Roman" w:cs="Times New Roman"/>
                <w:sz w:val="24"/>
                <w:szCs w:val="24"/>
              </w:rPr>
              <w:pPrChange w:id="68" w:author="Navin Ikramullah" w:date="2014-07-02T15:42:00Z">
                <w:pPr>
                  <w:spacing w:before="60" w:after="60"/>
                </w:pPr>
              </w:pPrChange>
            </w:pPr>
            <w:ins w:id="69" w:author="Navin Ikramullah" w:date="2014-07-02T15:41:00Z">
              <w:r>
                <w:rPr>
                  <w:rFonts w:ascii="Times New Roman" w:hAnsi="Times New Roman" w:cs="Times New Roman"/>
                  <w:sz w:val="24"/>
                  <w:szCs w:val="24"/>
                </w:rPr>
                <w:t>Diana</w:t>
              </w:r>
            </w:ins>
            <w:ins w:id="70" w:author="Navin Ikramullah" w:date="2014-07-02T15:42:00Z">
              <w:r>
                <w:rPr>
                  <w:rFonts w:ascii="Times New Roman" w:hAnsi="Times New Roman" w:cs="Times New Roman"/>
                  <w:sz w:val="24"/>
                  <w:szCs w:val="24"/>
                </w:rPr>
                <w:t xml:space="preserve"> Wilkins</w:t>
              </w:r>
            </w:ins>
          </w:p>
        </w:tc>
        <w:tc>
          <w:tcPr>
            <w:tcW w:w="1530" w:type="dxa"/>
            <w:tcPrChange w:id="71" w:author="Navin Ikramullah" w:date="2014-07-02T17:05:00Z">
              <w:tcPr>
                <w:tcW w:w="1890" w:type="dxa"/>
              </w:tcPr>
            </w:tcPrChange>
          </w:tcPr>
          <w:p w:rsidR="001B13A0" w:rsidRPr="00127FE5" w:rsidRDefault="001B13A0" w:rsidP="00A168FD">
            <w:pPr>
              <w:spacing w:before="60" w:after="60"/>
              <w:rPr>
                <w:ins w:id="72" w:author="Navin Ikramullah" w:date="2014-07-02T15:41:00Z"/>
                <w:rFonts w:ascii="Times New Roman" w:hAnsi="Times New Roman" w:cs="Times New Roman"/>
                <w:sz w:val="24"/>
                <w:szCs w:val="24"/>
              </w:rPr>
            </w:pPr>
          </w:p>
        </w:tc>
        <w:tc>
          <w:tcPr>
            <w:tcW w:w="1890" w:type="dxa"/>
            <w:tcPrChange w:id="73" w:author="Navin Ikramullah" w:date="2014-07-02T17:05:00Z">
              <w:tcPr>
                <w:tcW w:w="1890" w:type="dxa"/>
              </w:tcPr>
            </w:tcPrChange>
          </w:tcPr>
          <w:p w:rsidR="001B13A0" w:rsidRPr="00127FE5" w:rsidRDefault="001B13A0" w:rsidP="00A168FD">
            <w:pPr>
              <w:spacing w:before="60" w:after="60"/>
              <w:rPr>
                <w:ins w:id="74" w:author="Navin Ikramullah" w:date="2014-07-02T15:41:00Z"/>
                <w:rFonts w:ascii="Times New Roman" w:hAnsi="Times New Roman" w:cs="Times New Roman"/>
                <w:sz w:val="24"/>
                <w:szCs w:val="24"/>
              </w:rPr>
            </w:pPr>
          </w:p>
        </w:tc>
      </w:tr>
      <w:tr w:rsidR="00190F9D" w:rsidRPr="00127FE5" w:rsidTr="00A90F51">
        <w:trPr>
          <w:cantSplit/>
          <w:jc w:val="center"/>
          <w:trPrChange w:id="75" w:author="Navin Ikramullah" w:date="2014-07-02T17:05:00Z">
            <w:trPr>
              <w:cantSplit/>
              <w:jc w:val="center"/>
            </w:trPr>
          </w:trPrChange>
        </w:trPr>
        <w:tc>
          <w:tcPr>
            <w:tcW w:w="3330" w:type="dxa"/>
            <w:tcPrChange w:id="76" w:author="Navin Ikramullah" w:date="2014-07-02T17:05:00Z">
              <w:tcPr>
                <w:tcW w:w="3330" w:type="dxa"/>
              </w:tcPr>
            </w:tcPrChange>
          </w:tcPr>
          <w:p w:rsidR="00190F9D" w:rsidRPr="00127FE5" w:rsidRDefault="00190F9D" w:rsidP="00A168FD">
            <w:pPr>
              <w:pStyle w:val="CommentText"/>
              <w:spacing w:before="60"/>
              <w:rPr>
                <w:sz w:val="24"/>
                <w:szCs w:val="24"/>
              </w:rPr>
            </w:pPr>
            <w:r w:rsidRPr="00127FE5">
              <w:rPr>
                <w:sz w:val="24"/>
                <w:szCs w:val="24"/>
              </w:rPr>
              <w:t xml:space="preserve">Final Unit Review Test </w:t>
            </w:r>
            <w:proofErr w:type="spellStart"/>
            <w:r w:rsidRPr="00127FE5">
              <w:rPr>
                <w:sz w:val="24"/>
                <w:szCs w:val="24"/>
              </w:rPr>
              <w:t>Smartcall</w:t>
            </w:r>
            <w:proofErr w:type="spellEnd"/>
            <w:r w:rsidRPr="00127FE5">
              <w:rPr>
                <w:sz w:val="24"/>
                <w:szCs w:val="24"/>
              </w:rPr>
              <w:t xml:space="preserve"> 9.8 PSMC production database</w:t>
            </w:r>
          </w:p>
        </w:tc>
        <w:tc>
          <w:tcPr>
            <w:tcW w:w="1080" w:type="dxa"/>
            <w:tcPrChange w:id="77" w:author="Navin Ikramullah" w:date="2014-07-02T17:05:00Z">
              <w:tcPr>
                <w:tcW w:w="1080" w:type="dxa"/>
              </w:tcPr>
            </w:tcPrChange>
          </w:tcPr>
          <w:p w:rsidR="00190F9D" w:rsidRPr="00127FE5" w:rsidRDefault="00190F9D" w:rsidP="00A168FD">
            <w:pPr>
              <w:pStyle w:val="BodyText"/>
              <w:rPr>
                <w:szCs w:val="24"/>
              </w:rPr>
            </w:pPr>
          </w:p>
        </w:tc>
        <w:tc>
          <w:tcPr>
            <w:tcW w:w="2250" w:type="dxa"/>
            <w:tcPrChange w:id="78" w:author="Navin Ikramullah" w:date="2014-07-02T17:05:00Z">
              <w:tcPr>
                <w:tcW w:w="1890" w:type="dxa"/>
              </w:tcPr>
            </w:tcPrChange>
          </w:tcPr>
          <w:p w:rsidR="00190F9D" w:rsidRPr="00127FE5" w:rsidRDefault="00190F9D" w:rsidP="00190F9D">
            <w:pPr>
              <w:spacing w:before="60" w:after="60"/>
              <w:rPr>
                <w:rFonts w:ascii="Times New Roman" w:hAnsi="Times New Roman" w:cs="Times New Roman"/>
                <w:sz w:val="24"/>
                <w:szCs w:val="24"/>
              </w:rPr>
            </w:pPr>
            <w:r w:rsidRPr="00127FE5">
              <w:rPr>
                <w:rFonts w:ascii="Times New Roman" w:hAnsi="Times New Roman" w:cs="Times New Roman"/>
                <w:sz w:val="24"/>
                <w:szCs w:val="24"/>
              </w:rPr>
              <w:t xml:space="preserve">Brian Diss/Christian Warneke </w:t>
            </w:r>
          </w:p>
        </w:tc>
        <w:tc>
          <w:tcPr>
            <w:tcW w:w="1530" w:type="dxa"/>
            <w:tcPrChange w:id="79"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c>
          <w:tcPr>
            <w:tcW w:w="1890" w:type="dxa"/>
            <w:tcPrChange w:id="80"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r>
      <w:tr w:rsidR="00190F9D" w:rsidRPr="00127FE5" w:rsidTr="00A90F51">
        <w:trPr>
          <w:cantSplit/>
          <w:jc w:val="center"/>
          <w:trPrChange w:id="81" w:author="Navin Ikramullah" w:date="2014-07-02T17:05:00Z">
            <w:trPr>
              <w:cantSplit/>
              <w:jc w:val="center"/>
            </w:trPr>
          </w:trPrChange>
        </w:trPr>
        <w:tc>
          <w:tcPr>
            <w:tcW w:w="3330" w:type="dxa"/>
            <w:tcPrChange w:id="82" w:author="Navin Ikramullah" w:date="2014-07-02T17:05:00Z">
              <w:tcPr>
                <w:tcW w:w="3330" w:type="dxa"/>
              </w:tcPr>
            </w:tcPrChange>
          </w:tcPr>
          <w:p w:rsidR="00190F9D" w:rsidRPr="00127FE5" w:rsidRDefault="00190F9D" w:rsidP="00A168FD">
            <w:pPr>
              <w:pStyle w:val="CommentText"/>
              <w:spacing w:before="60"/>
              <w:rPr>
                <w:sz w:val="24"/>
                <w:szCs w:val="24"/>
              </w:rPr>
            </w:pPr>
            <w:r w:rsidRPr="00127FE5">
              <w:rPr>
                <w:sz w:val="24"/>
                <w:szCs w:val="24"/>
              </w:rPr>
              <w:t>Information Security</w:t>
            </w:r>
          </w:p>
        </w:tc>
        <w:tc>
          <w:tcPr>
            <w:tcW w:w="1080" w:type="dxa"/>
            <w:tcPrChange w:id="83" w:author="Navin Ikramullah" w:date="2014-07-02T17:05:00Z">
              <w:tcPr>
                <w:tcW w:w="1080" w:type="dxa"/>
              </w:tcPr>
            </w:tcPrChange>
          </w:tcPr>
          <w:p w:rsidR="00190F9D" w:rsidRPr="00127FE5" w:rsidRDefault="00190F9D" w:rsidP="00A168FD">
            <w:pPr>
              <w:pStyle w:val="BodyText"/>
              <w:rPr>
                <w:szCs w:val="24"/>
              </w:rPr>
            </w:pPr>
          </w:p>
        </w:tc>
        <w:tc>
          <w:tcPr>
            <w:tcW w:w="2250" w:type="dxa"/>
            <w:tcPrChange w:id="84" w:author="Navin Ikramullah" w:date="2014-07-02T17:05:00Z">
              <w:tcPr>
                <w:tcW w:w="1890" w:type="dxa"/>
              </w:tcPr>
            </w:tcPrChange>
          </w:tcPr>
          <w:p w:rsidR="00190F9D" w:rsidRPr="00127FE5" w:rsidRDefault="00127FE5" w:rsidP="00127FE5">
            <w:pPr>
              <w:spacing w:before="60" w:after="60"/>
              <w:rPr>
                <w:rFonts w:ascii="Times New Roman" w:hAnsi="Times New Roman" w:cs="Times New Roman"/>
                <w:sz w:val="24"/>
                <w:szCs w:val="24"/>
              </w:rPr>
            </w:pPr>
            <w:r w:rsidRPr="00127FE5">
              <w:rPr>
                <w:rFonts w:ascii="Times New Roman" w:hAnsi="Times New Roman" w:cs="Times New Roman"/>
                <w:sz w:val="24"/>
                <w:szCs w:val="24"/>
              </w:rPr>
              <w:t xml:space="preserve">McLaughlin Bryan </w:t>
            </w:r>
          </w:p>
        </w:tc>
        <w:tc>
          <w:tcPr>
            <w:tcW w:w="1530" w:type="dxa"/>
            <w:tcPrChange w:id="85"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c>
          <w:tcPr>
            <w:tcW w:w="1890" w:type="dxa"/>
            <w:tcPrChange w:id="86"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r>
      <w:tr w:rsidR="00190F9D" w:rsidRPr="00127FE5" w:rsidTr="00A90F51">
        <w:trPr>
          <w:cantSplit/>
          <w:jc w:val="center"/>
          <w:trPrChange w:id="87" w:author="Navin Ikramullah" w:date="2014-07-02T17:05:00Z">
            <w:trPr>
              <w:cantSplit/>
              <w:jc w:val="center"/>
            </w:trPr>
          </w:trPrChange>
        </w:trPr>
        <w:tc>
          <w:tcPr>
            <w:tcW w:w="3330" w:type="dxa"/>
            <w:tcPrChange w:id="88" w:author="Navin Ikramullah" w:date="2014-07-02T17:05:00Z">
              <w:tcPr>
                <w:tcW w:w="3330" w:type="dxa"/>
              </w:tcPr>
            </w:tcPrChange>
          </w:tcPr>
          <w:p w:rsidR="00190F9D" w:rsidRPr="00127FE5" w:rsidRDefault="00190F9D" w:rsidP="00A168FD">
            <w:pPr>
              <w:pStyle w:val="CommentText"/>
              <w:spacing w:before="60"/>
              <w:rPr>
                <w:sz w:val="24"/>
                <w:szCs w:val="24"/>
              </w:rPr>
            </w:pPr>
            <w:r w:rsidRPr="00127FE5">
              <w:rPr>
                <w:sz w:val="24"/>
                <w:szCs w:val="24"/>
              </w:rPr>
              <w:t>User Acceptance For University Relations</w:t>
            </w:r>
          </w:p>
        </w:tc>
        <w:tc>
          <w:tcPr>
            <w:tcW w:w="1080" w:type="dxa"/>
            <w:tcPrChange w:id="89" w:author="Navin Ikramullah" w:date="2014-07-02T17:05:00Z">
              <w:tcPr>
                <w:tcW w:w="1080" w:type="dxa"/>
              </w:tcPr>
            </w:tcPrChange>
          </w:tcPr>
          <w:p w:rsidR="00190F9D" w:rsidRPr="00127FE5" w:rsidRDefault="00190F9D" w:rsidP="00A168FD">
            <w:pPr>
              <w:pStyle w:val="BodyText"/>
              <w:rPr>
                <w:szCs w:val="24"/>
              </w:rPr>
            </w:pPr>
          </w:p>
        </w:tc>
        <w:tc>
          <w:tcPr>
            <w:tcW w:w="2250" w:type="dxa"/>
            <w:tcPrChange w:id="90" w:author="Navin Ikramullah" w:date="2014-07-02T17:05:00Z">
              <w:tcPr>
                <w:tcW w:w="1890" w:type="dxa"/>
              </w:tcPr>
            </w:tcPrChange>
          </w:tcPr>
          <w:p w:rsidR="00190F9D" w:rsidRPr="00127FE5" w:rsidRDefault="00190F9D">
            <w:pPr>
              <w:rPr>
                <w:rFonts w:ascii="Times New Roman" w:hAnsi="Times New Roman" w:cs="Times New Roman"/>
                <w:sz w:val="24"/>
                <w:szCs w:val="24"/>
              </w:rPr>
              <w:pPrChange w:id="91" w:author="Navin Ikramullah" w:date="2014-07-02T15:42:00Z">
                <w:pPr>
                  <w:spacing w:before="60" w:after="60"/>
                </w:pPr>
              </w:pPrChange>
            </w:pPr>
            <w:del w:id="92" w:author="Navin Ikramullah" w:date="2014-07-02T15:42:00Z">
              <w:r w:rsidRPr="00127FE5" w:rsidDel="001B13A0">
                <w:rPr>
                  <w:rFonts w:ascii="Times New Roman" w:hAnsi="Times New Roman" w:cs="Times New Roman"/>
                  <w:sz w:val="24"/>
                  <w:szCs w:val="24"/>
                </w:rPr>
                <w:delText xml:space="preserve">Liz Dross and </w:delText>
              </w:r>
            </w:del>
            <w:r w:rsidRPr="00127FE5">
              <w:rPr>
                <w:rFonts w:ascii="Times New Roman" w:hAnsi="Times New Roman" w:cs="Times New Roman"/>
                <w:sz w:val="24"/>
                <w:szCs w:val="24"/>
              </w:rPr>
              <w:t>Kelly Ptacek</w:t>
            </w:r>
          </w:p>
        </w:tc>
        <w:tc>
          <w:tcPr>
            <w:tcW w:w="1530" w:type="dxa"/>
            <w:tcPrChange w:id="93"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c>
          <w:tcPr>
            <w:tcW w:w="1890" w:type="dxa"/>
            <w:tcPrChange w:id="94" w:author="Navin Ikramullah" w:date="2014-07-02T17:05:00Z">
              <w:tcPr>
                <w:tcW w:w="1890" w:type="dxa"/>
              </w:tcPr>
            </w:tcPrChange>
          </w:tcPr>
          <w:p w:rsidR="00190F9D" w:rsidRPr="00127FE5" w:rsidRDefault="00190F9D" w:rsidP="00A168FD">
            <w:pPr>
              <w:spacing w:before="60" w:after="60"/>
              <w:rPr>
                <w:rFonts w:ascii="Times New Roman" w:hAnsi="Times New Roman" w:cs="Times New Roman"/>
                <w:sz w:val="24"/>
                <w:szCs w:val="24"/>
              </w:rPr>
            </w:pPr>
          </w:p>
        </w:tc>
      </w:tr>
      <w:tr w:rsidR="001B13A0" w:rsidRPr="00127FE5" w:rsidTr="00A90F51">
        <w:trPr>
          <w:cantSplit/>
          <w:jc w:val="center"/>
          <w:ins w:id="95" w:author="Navin Ikramullah" w:date="2014-07-02T15:42:00Z"/>
          <w:trPrChange w:id="96" w:author="Navin Ikramullah" w:date="2014-07-02T17:05:00Z">
            <w:trPr>
              <w:cantSplit/>
              <w:jc w:val="center"/>
            </w:trPr>
          </w:trPrChange>
        </w:trPr>
        <w:tc>
          <w:tcPr>
            <w:tcW w:w="3330" w:type="dxa"/>
            <w:tcPrChange w:id="97" w:author="Navin Ikramullah" w:date="2014-07-02T17:05:00Z">
              <w:tcPr>
                <w:tcW w:w="3330" w:type="dxa"/>
              </w:tcPr>
            </w:tcPrChange>
          </w:tcPr>
          <w:p w:rsidR="001B13A0" w:rsidRPr="00127FE5" w:rsidRDefault="001B13A0" w:rsidP="00A168FD">
            <w:pPr>
              <w:pStyle w:val="CommentText"/>
              <w:spacing w:before="60"/>
              <w:rPr>
                <w:ins w:id="98" w:author="Navin Ikramullah" w:date="2014-07-02T15:42:00Z"/>
                <w:sz w:val="24"/>
                <w:szCs w:val="24"/>
              </w:rPr>
            </w:pPr>
            <w:ins w:id="99" w:author="Navin Ikramullah" w:date="2014-07-02T15:43:00Z">
              <w:r>
                <w:rPr>
                  <w:sz w:val="24"/>
                  <w:szCs w:val="24"/>
                </w:rPr>
                <w:t xml:space="preserve">Final </w:t>
              </w:r>
            </w:ins>
            <w:ins w:id="100" w:author="Navin Ikramullah" w:date="2014-07-02T15:42:00Z">
              <w:r>
                <w:rPr>
                  <w:sz w:val="24"/>
                  <w:szCs w:val="24"/>
                </w:rPr>
                <w:t>Acceptance Testing</w:t>
              </w:r>
            </w:ins>
            <w:ins w:id="101" w:author="Navin Ikramullah" w:date="2014-07-02T15:43:00Z">
              <w:r>
                <w:rPr>
                  <w:sz w:val="24"/>
                  <w:szCs w:val="24"/>
                </w:rPr>
                <w:t xml:space="preserve"> </w:t>
              </w:r>
              <w:proofErr w:type="spellStart"/>
              <w:r>
                <w:rPr>
                  <w:sz w:val="24"/>
                  <w:szCs w:val="24"/>
                </w:rPr>
                <w:t>DoIT</w:t>
              </w:r>
            </w:ins>
            <w:proofErr w:type="spellEnd"/>
          </w:p>
        </w:tc>
        <w:tc>
          <w:tcPr>
            <w:tcW w:w="1080" w:type="dxa"/>
            <w:tcPrChange w:id="102" w:author="Navin Ikramullah" w:date="2014-07-02T17:05:00Z">
              <w:tcPr>
                <w:tcW w:w="1080" w:type="dxa"/>
              </w:tcPr>
            </w:tcPrChange>
          </w:tcPr>
          <w:p w:rsidR="001B13A0" w:rsidRPr="00127FE5" w:rsidRDefault="001B13A0" w:rsidP="00A168FD">
            <w:pPr>
              <w:pStyle w:val="BodyText"/>
              <w:rPr>
                <w:ins w:id="103" w:author="Navin Ikramullah" w:date="2014-07-02T15:42:00Z"/>
                <w:szCs w:val="24"/>
              </w:rPr>
            </w:pPr>
          </w:p>
        </w:tc>
        <w:tc>
          <w:tcPr>
            <w:tcW w:w="2250" w:type="dxa"/>
            <w:tcPrChange w:id="104" w:author="Navin Ikramullah" w:date="2014-07-02T17:05:00Z">
              <w:tcPr>
                <w:tcW w:w="1890" w:type="dxa"/>
              </w:tcPr>
            </w:tcPrChange>
          </w:tcPr>
          <w:p w:rsidR="001B13A0" w:rsidRPr="00127FE5" w:rsidRDefault="001B13A0" w:rsidP="00A168FD">
            <w:pPr>
              <w:spacing w:before="60" w:after="60"/>
              <w:rPr>
                <w:ins w:id="105" w:author="Navin Ikramullah" w:date="2014-07-02T15:42:00Z"/>
                <w:rFonts w:ascii="Times New Roman" w:hAnsi="Times New Roman" w:cs="Times New Roman"/>
                <w:sz w:val="24"/>
                <w:szCs w:val="24"/>
              </w:rPr>
            </w:pPr>
            <w:ins w:id="106" w:author="Navin Ikramullah" w:date="2014-07-02T15:42:00Z">
              <w:r w:rsidRPr="00127FE5">
                <w:rPr>
                  <w:rFonts w:ascii="Times New Roman" w:hAnsi="Times New Roman" w:cs="Times New Roman"/>
                  <w:sz w:val="24"/>
                  <w:szCs w:val="24"/>
                </w:rPr>
                <w:t>Liz Dross</w:t>
              </w:r>
            </w:ins>
          </w:p>
        </w:tc>
        <w:tc>
          <w:tcPr>
            <w:tcW w:w="1530" w:type="dxa"/>
            <w:tcPrChange w:id="107" w:author="Navin Ikramullah" w:date="2014-07-02T17:05:00Z">
              <w:tcPr>
                <w:tcW w:w="1890" w:type="dxa"/>
              </w:tcPr>
            </w:tcPrChange>
          </w:tcPr>
          <w:p w:rsidR="001B13A0" w:rsidRPr="00127FE5" w:rsidRDefault="001B13A0" w:rsidP="00A168FD">
            <w:pPr>
              <w:spacing w:before="60" w:after="60"/>
              <w:rPr>
                <w:ins w:id="108" w:author="Navin Ikramullah" w:date="2014-07-02T15:42:00Z"/>
                <w:rFonts w:ascii="Times New Roman" w:hAnsi="Times New Roman" w:cs="Times New Roman"/>
                <w:sz w:val="24"/>
                <w:szCs w:val="24"/>
              </w:rPr>
            </w:pPr>
          </w:p>
        </w:tc>
        <w:tc>
          <w:tcPr>
            <w:tcW w:w="1890" w:type="dxa"/>
            <w:tcPrChange w:id="109" w:author="Navin Ikramullah" w:date="2014-07-02T17:05:00Z">
              <w:tcPr>
                <w:tcW w:w="1890" w:type="dxa"/>
              </w:tcPr>
            </w:tcPrChange>
          </w:tcPr>
          <w:p w:rsidR="001B13A0" w:rsidRPr="00127FE5" w:rsidRDefault="001B13A0" w:rsidP="00A168FD">
            <w:pPr>
              <w:spacing w:before="60" w:after="60"/>
              <w:rPr>
                <w:ins w:id="110" w:author="Navin Ikramullah" w:date="2014-07-02T15:42:00Z"/>
                <w:rFonts w:ascii="Times New Roman" w:hAnsi="Times New Roman" w:cs="Times New Roman"/>
                <w:sz w:val="24"/>
                <w:szCs w:val="24"/>
              </w:rPr>
            </w:pPr>
          </w:p>
        </w:tc>
      </w:tr>
    </w:tbl>
    <w:p w:rsidR="00195602" w:rsidRPr="00127FE5" w:rsidRDefault="00195602" w:rsidP="00195602">
      <w:pPr>
        <w:rPr>
          <w:rFonts w:ascii="Times New Roman" w:hAnsi="Times New Roman" w:cs="Times New Roman"/>
          <w:b/>
          <w:sz w:val="24"/>
          <w:szCs w:val="24"/>
        </w:rPr>
      </w:pPr>
    </w:p>
    <w:p w:rsidR="00B06FBF" w:rsidRDefault="00B06FBF" w:rsidP="00195602">
      <w:pPr>
        <w:rPr>
          <w:ins w:id="111" w:author="Navin Ikramullah" w:date="2014-07-02T16:58:00Z"/>
          <w:rFonts w:ascii="Times New Roman" w:hAnsi="Times New Roman" w:cs="Times New Roman"/>
          <w:b/>
          <w:sz w:val="24"/>
          <w:szCs w:val="24"/>
        </w:rPr>
      </w:pPr>
    </w:p>
    <w:p w:rsidR="00B06FBF" w:rsidRDefault="00B06FBF" w:rsidP="00195602">
      <w:pPr>
        <w:rPr>
          <w:ins w:id="112" w:author="Navin Ikramullah" w:date="2014-07-02T16:58:00Z"/>
          <w:rFonts w:ascii="Times New Roman" w:hAnsi="Times New Roman" w:cs="Times New Roman"/>
          <w:b/>
          <w:sz w:val="24"/>
          <w:szCs w:val="24"/>
        </w:rPr>
      </w:pPr>
    </w:p>
    <w:p w:rsidR="00A90F51" w:rsidRDefault="00A90F51" w:rsidP="00195602">
      <w:pPr>
        <w:rPr>
          <w:ins w:id="113" w:author="Navin Ikramullah" w:date="2014-07-02T17:05:00Z"/>
          <w:rFonts w:ascii="Times New Roman" w:hAnsi="Times New Roman" w:cs="Times New Roman"/>
          <w:b/>
          <w:sz w:val="24"/>
          <w:szCs w:val="24"/>
        </w:rPr>
      </w:pPr>
    </w:p>
    <w:p w:rsidR="00195602" w:rsidRPr="00127FE5" w:rsidRDefault="00195602" w:rsidP="00195602">
      <w:pPr>
        <w:rPr>
          <w:rFonts w:ascii="Times New Roman" w:hAnsi="Times New Roman" w:cs="Times New Roman"/>
          <w:b/>
          <w:sz w:val="24"/>
          <w:szCs w:val="24"/>
        </w:rPr>
      </w:pPr>
      <w:bookmarkStart w:id="114" w:name="_GoBack"/>
      <w:bookmarkEnd w:id="114"/>
      <w:r w:rsidRPr="00127FE5">
        <w:rPr>
          <w:rFonts w:ascii="Times New Roman" w:hAnsi="Times New Roman" w:cs="Times New Roman"/>
          <w:b/>
          <w:sz w:val="24"/>
          <w:szCs w:val="24"/>
        </w:rPr>
        <w:t>Major Project Deliverables (hardware, software, communications, training, transition)</w:t>
      </w:r>
    </w:p>
    <w:tbl>
      <w:tblPr>
        <w:tblStyle w:val="TableGrid"/>
        <w:tblW w:w="0" w:type="auto"/>
        <w:tblLook w:val="04A0" w:firstRow="1" w:lastRow="0" w:firstColumn="1" w:lastColumn="0" w:noHBand="0" w:noVBand="1"/>
      </w:tblPr>
      <w:tblGrid>
        <w:gridCol w:w="9576"/>
      </w:tblGrid>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Technical Infrastructure</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lastRenderedPageBreak/>
              <w:t xml:space="preserve">      Test Server Installation</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Database Upgrade/Installation/Testing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Workstation Installation</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Client Software Installation/Testing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Production Environment</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Database Upgrade/Installation/ 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Project Management</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Initial Planning Meeting</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Project Kick Off Preparation</w:t>
            </w:r>
          </w:p>
        </w:tc>
      </w:tr>
      <w:tr w:rsidR="00195602" w:rsidRPr="00127FE5" w:rsidTr="00A168FD">
        <w:trPr>
          <w:trHeight w:val="300"/>
        </w:trPr>
        <w:tc>
          <w:tcPr>
            <w:tcW w:w="9576" w:type="dxa"/>
            <w:hideMark/>
          </w:tcPr>
          <w:p w:rsidR="00195602" w:rsidRPr="00127FE5" w:rsidRDefault="00195602" w:rsidP="00A168FD">
            <w:pPr>
              <w:pStyle w:val="ListParagraph"/>
              <w:numPr>
                <w:ilvl w:val="0"/>
                <w:numId w:val="7"/>
              </w:numPr>
              <w:rPr>
                <w:rFonts w:ascii="Times New Roman" w:hAnsi="Times New Roman" w:cs="Times New Roman"/>
                <w:sz w:val="24"/>
                <w:szCs w:val="24"/>
              </w:rPr>
            </w:pPr>
            <w:r w:rsidRPr="00127FE5">
              <w:rPr>
                <w:rFonts w:ascii="Times New Roman" w:hAnsi="Times New Roman" w:cs="Times New Roman"/>
                <w:sz w:val="24"/>
                <w:szCs w:val="24"/>
              </w:rPr>
              <w:t>Project Sta</w:t>
            </w:r>
            <w:r w:rsidR="008C79AA" w:rsidRPr="00127FE5">
              <w:rPr>
                <w:rFonts w:ascii="Times New Roman" w:hAnsi="Times New Roman" w:cs="Times New Roman"/>
                <w:sz w:val="24"/>
                <w:szCs w:val="24"/>
              </w:rPr>
              <w:t>t</w:t>
            </w:r>
            <w:r w:rsidRPr="00127FE5">
              <w:rPr>
                <w:rFonts w:ascii="Times New Roman" w:hAnsi="Times New Roman" w:cs="Times New Roman"/>
                <w:sz w:val="24"/>
                <w:szCs w:val="24"/>
              </w:rPr>
              <w:t>us -Meetings</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Feature Review</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0"/>
              </w:numPr>
              <w:rPr>
                <w:rFonts w:ascii="Times New Roman" w:hAnsi="Times New Roman" w:cs="Times New Roman"/>
                <w:sz w:val="24"/>
                <w:szCs w:val="24"/>
              </w:rPr>
            </w:pPr>
            <w:r w:rsidRPr="00127FE5">
              <w:rPr>
                <w:rFonts w:ascii="Times New Roman" w:hAnsi="Times New Roman" w:cs="Times New Roman"/>
                <w:sz w:val="24"/>
                <w:szCs w:val="24"/>
              </w:rPr>
              <w:t>Review Release Notes for New Features</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0"/>
              </w:numPr>
              <w:rPr>
                <w:rFonts w:ascii="Times New Roman" w:hAnsi="Times New Roman" w:cs="Times New Roman"/>
                <w:sz w:val="24"/>
                <w:szCs w:val="24"/>
              </w:rPr>
            </w:pPr>
            <w:r w:rsidRPr="00127FE5">
              <w:rPr>
                <w:rFonts w:ascii="Times New Roman" w:hAnsi="Times New Roman" w:cs="Times New Roman"/>
                <w:sz w:val="24"/>
                <w:szCs w:val="24"/>
              </w:rPr>
              <w:t>Determine Features to be Included in Upgrade</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Modifications to Existing Processes</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1"/>
              </w:numPr>
              <w:rPr>
                <w:rFonts w:ascii="Times New Roman" w:hAnsi="Times New Roman" w:cs="Times New Roman"/>
                <w:bCs/>
                <w:sz w:val="24"/>
                <w:szCs w:val="24"/>
              </w:rPr>
            </w:pPr>
            <w:r w:rsidRPr="00127FE5">
              <w:rPr>
                <w:rFonts w:ascii="Times New Roman" w:hAnsi="Times New Roman" w:cs="Times New Roman"/>
                <w:bCs/>
                <w:sz w:val="24"/>
                <w:szCs w:val="24"/>
              </w:rPr>
              <w:t>Data Import/</w:t>
            </w:r>
            <w:proofErr w:type="spellStart"/>
            <w:r w:rsidRPr="00127FE5">
              <w:rPr>
                <w:rFonts w:ascii="Times New Roman" w:hAnsi="Times New Roman" w:cs="Times New Roman"/>
                <w:bCs/>
                <w:sz w:val="24"/>
                <w:szCs w:val="24"/>
              </w:rPr>
              <w:t>Adv_export</w:t>
            </w:r>
            <w:proofErr w:type="spellEnd"/>
          </w:p>
        </w:tc>
      </w:tr>
      <w:tr w:rsidR="00195602" w:rsidRPr="00127FE5" w:rsidTr="00A168FD">
        <w:trPr>
          <w:trHeight w:val="300"/>
        </w:trPr>
        <w:tc>
          <w:tcPr>
            <w:tcW w:w="9576" w:type="dxa"/>
            <w:hideMark/>
          </w:tcPr>
          <w:p w:rsidR="00195602" w:rsidRPr="00127FE5" w:rsidRDefault="00195602" w:rsidP="00A168FD">
            <w:pPr>
              <w:pStyle w:val="ListParagraph"/>
              <w:numPr>
                <w:ilvl w:val="0"/>
                <w:numId w:val="11"/>
              </w:numPr>
              <w:rPr>
                <w:rFonts w:ascii="Times New Roman" w:hAnsi="Times New Roman" w:cs="Times New Roman"/>
                <w:sz w:val="24"/>
                <w:szCs w:val="24"/>
              </w:rPr>
            </w:pPr>
            <w:r w:rsidRPr="00127FE5">
              <w:rPr>
                <w:rFonts w:ascii="Times New Roman" w:hAnsi="Times New Roman" w:cs="Times New Roman"/>
                <w:sz w:val="24"/>
                <w:szCs w:val="24"/>
              </w:rPr>
              <w:t>Determine Modifications Needed (if any)/Testing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Prospect Screens</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Determine Modifications Needed (if any)/ Development &amp; 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Application Configuration/</w:t>
            </w:r>
            <w:proofErr w:type="spellStart"/>
            <w:r w:rsidRPr="00127FE5">
              <w:rPr>
                <w:rFonts w:ascii="Times New Roman" w:hAnsi="Times New Roman" w:cs="Times New Roman"/>
                <w:bCs/>
                <w:sz w:val="24"/>
                <w:szCs w:val="24"/>
              </w:rPr>
              <w:t>SmartCall</w:t>
            </w:r>
            <w:proofErr w:type="spellEnd"/>
            <w:r w:rsidRPr="00127FE5">
              <w:rPr>
                <w:rFonts w:ascii="Times New Roman" w:hAnsi="Times New Roman" w:cs="Times New Roman"/>
                <w:bCs/>
                <w:sz w:val="24"/>
                <w:szCs w:val="24"/>
              </w:rPr>
              <w:t xml:space="preserve"> Manager</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Determine Modifications Needed (if any)/ Development &amp; Testing</w:t>
            </w:r>
          </w:p>
        </w:tc>
      </w:tr>
      <w:tr w:rsidR="00195602" w:rsidRPr="00127FE5" w:rsidTr="00A168FD">
        <w:trPr>
          <w:trHeight w:val="300"/>
        </w:trPr>
        <w:tc>
          <w:tcPr>
            <w:tcW w:w="9576" w:type="dxa"/>
            <w:hideMark/>
          </w:tcPr>
          <w:p w:rsidR="00195602" w:rsidRPr="00127FE5" w:rsidRDefault="008C79AA"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Out-</w:t>
            </w:r>
            <w:r w:rsidR="00195602" w:rsidRPr="00127FE5">
              <w:rPr>
                <w:rFonts w:ascii="Times New Roman" w:hAnsi="Times New Roman" w:cs="Times New Roman"/>
                <w:bCs/>
                <w:sz w:val="24"/>
                <w:szCs w:val="24"/>
              </w:rPr>
              <w:t>put like Acknowledgement Letter</w:t>
            </w:r>
            <w:ins w:id="115" w:author="Navin Ikramullah" w:date="2014-07-02T16:01:00Z">
              <w:r w:rsidR="006516BF">
                <w:rPr>
                  <w:rFonts w:ascii="Times New Roman" w:hAnsi="Times New Roman" w:cs="Times New Roman"/>
                  <w:bCs/>
                  <w:sz w:val="24"/>
                  <w:szCs w:val="24"/>
                </w:rPr>
                <w:t>/Email</w:t>
              </w:r>
            </w:ins>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Determine Modifications Needed (if any)/ Development &amp; 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w:t>
            </w:r>
            <w:proofErr w:type="spellStart"/>
            <w:r w:rsidRPr="00127FE5">
              <w:rPr>
                <w:rFonts w:ascii="Times New Roman" w:hAnsi="Times New Roman" w:cs="Times New Roman"/>
                <w:bCs/>
                <w:sz w:val="24"/>
                <w:szCs w:val="24"/>
              </w:rPr>
              <w:t>SmartCall</w:t>
            </w:r>
            <w:proofErr w:type="spellEnd"/>
            <w:r w:rsidRPr="00127FE5">
              <w:rPr>
                <w:rFonts w:ascii="Times New Roman" w:hAnsi="Times New Roman" w:cs="Times New Roman"/>
                <w:bCs/>
                <w:sz w:val="24"/>
                <w:szCs w:val="24"/>
              </w:rPr>
              <w:t>/Advance Integration</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Determine Modifications Needed (if any)/ Development &amp; Testing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Testing</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Test Plan Development</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Testing</w:t>
            </w:r>
          </w:p>
        </w:tc>
      </w:tr>
      <w:tr w:rsidR="00195602" w:rsidRPr="00127FE5" w:rsidTr="00A168FD">
        <w:trPr>
          <w:trHeight w:val="300"/>
        </w:trPr>
        <w:tc>
          <w:tcPr>
            <w:tcW w:w="9576" w:type="dxa"/>
            <w:hideMark/>
          </w:tcPr>
          <w:p w:rsidR="00195602" w:rsidRPr="00127FE5" w:rsidRDefault="00195602" w:rsidP="00A168FD">
            <w:pPr>
              <w:pStyle w:val="ListParagraph"/>
              <w:numPr>
                <w:ilvl w:val="0"/>
                <w:numId w:val="12"/>
              </w:numPr>
              <w:rPr>
                <w:rFonts w:ascii="Times New Roman" w:hAnsi="Times New Roman" w:cs="Times New Roman"/>
                <w:sz w:val="24"/>
                <w:szCs w:val="24"/>
              </w:rPr>
            </w:pPr>
            <w:r w:rsidRPr="00127FE5">
              <w:rPr>
                <w:rFonts w:ascii="Times New Roman" w:hAnsi="Times New Roman" w:cs="Times New Roman"/>
                <w:sz w:val="24"/>
                <w:szCs w:val="24"/>
              </w:rPr>
              <w:t>Sign Off</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bCs/>
                <w:sz w:val="24"/>
                <w:szCs w:val="24"/>
              </w:rPr>
            </w:pPr>
            <w:r w:rsidRPr="00127FE5">
              <w:rPr>
                <w:rFonts w:ascii="Times New Roman" w:hAnsi="Times New Roman" w:cs="Times New Roman"/>
                <w:bCs/>
                <w:sz w:val="24"/>
                <w:szCs w:val="24"/>
              </w:rPr>
              <w:t xml:space="preserve">   Training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sz w:val="24"/>
                <w:szCs w:val="24"/>
              </w:rPr>
            </w:pPr>
            <w:r w:rsidRPr="00127FE5">
              <w:rPr>
                <w:rFonts w:ascii="Times New Roman" w:hAnsi="Times New Roman" w:cs="Times New Roman"/>
                <w:sz w:val="24"/>
                <w:szCs w:val="24"/>
              </w:rPr>
              <w:t xml:space="preserve">      User Training</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sz w:val="24"/>
                <w:szCs w:val="24"/>
              </w:rPr>
            </w:pPr>
            <w:r w:rsidRPr="00127FE5">
              <w:rPr>
                <w:rFonts w:ascii="Times New Roman" w:hAnsi="Times New Roman" w:cs="Times New Roman"/>
                <w:sz w:val="24"/>
                <w:szCs w:val="24"/>
              </w:rPr>
              <w:t xml:space="preserve"> Application - Go Live</w:t>
            </w:r>
          </w:p>
        </w:tc>
      </w:tr>
      <w:tr w:rsidR="00195602" w:rsidRPr="00127FE5" w:rsidTr="00A168FD">
        <w:trPr>
          <w:trHeight w:val="300"/>
        </w:trPr>
        <w:tc>
          <w:tcPr>
            <w:tcW w:w="9576" w:type="dxa"/>
            <w:hideMark/>
          </w:tcPr>
          <w:p w:rsidR="00195602" w:rsidRPr="00127FE5" w:rsidRDefault="00195602" w:rsidP="00A168FD">
            <w:pPr>
              <w:rPr>
                <w:rFonts w:ascii="Times New Roman" w:hAnsi="Times New Roman" w:cs="Times New Roman"/>
                <w:sz w:val="24"/>
                <w:szCs w:val="24"/>
              </w:rPr>
            </w:pPr>
            <w:r w:rsidRPr="00127FE5">
              <w:rPr>
                <w:rFonts w:ascii="Times New Roman" w:hAnsi="Times New Roman" w:cs="Times New Roman"/>
                <w:sz w:val="24"/>
                <w:szCs w:val="24"/>
              </w:rPr>
              <w:t xml:space="preserve"> Call Center Live</w:t>
            </w:r>
          </w:p>
        </w:tc>
      </w:tr>
    </w:tbl>
    <w:p w:rsidR="00195602" w:rsidRPr="00127FE5" w:rsidRDefault="00195602" w:rsidP="00261D3D">
      <w:pPr>
        <w:rPr>
          <w:rFonts w:ascii="Times New Roman" w:hAnsi="Times New Roman" w:cs="Times New Roman"/>
          <w:b/>
          <w:sz w:val="24"/>
          <w:szCs w:val="24"/>
        </w:rPr>
      </w:pPr>
    </w:p>
    <w:p w:rsidR="00794853" w:rsidRPr="00127FE5" w:rsidRDefault="00794853" w:rsidP="00261D3D">
      <w:pPr>
        <w:rPr>
          <w:rFonts w:ascii="Times New Roman" w:hAnsi="Times New Roman" w:cs="Times New Roman"/>
          <w:b/>
          <w:sz w:val="24"/>
          <w:szCs w:val="24"/>
        </w:rPr>
      </w:pPr>
      <w:r w:rsidRPr="00127FE5">
        <w:rPr>
          <w:rFonts w:ascii="Times New Roman" w:hAnsi="Times New Roman" w:cs="Times New Roman"/>
          <w:b/>
          <w:sz w:val="24"/>
          <w:szCs w:val="24"/>
        </w:rPr>
        <w:t>Risks:</w:t>
      </w:r>
    </w:p>
    <w:p w:rsidR="00794853" w:rsidRPr="00127FE5" w:rsidRDefault="00794853" w:rsidP="00261D3D">
      <w:pPr>
        <w:rPr>
          <w:rFonts w:ascii="Times New Roman" w:hAnsi="Times New Roman" w:cs="Times New Roman"/>
          <w:b/>
          <w:sz w:val="24"/>
          <w:szCs w:val="24"/>
        </w:rPr>
      </w:pPr>
      <w:r w:rsidRPr="00127FE5">
        <w:rPr>
          <w:rFonts w:ascii="Times New Roman" w:hAnsi="Times New Roman" w:cs="Times New Roman"/>
          <w:b/>
          <w:sz w:val="24"/>
          <w:szCs w:val="24"/>
        </w:rPr>
        <w:t>Schedule constraints:</w:t>
      </w:r>
    </w:p>
    <w:p w:rsidR="00C3316D" w:rsidRPr="00127FE5" w:rsidRDefault="00C3316D" w:rsidP="00C3316D">
      <w:pPr>
        <w:pStyle w:val="ListParagraph"/>
        <w:numPr>
          <w:ilvl w:val="0"/>
          <w:numId w:val="15"/>
        </w:numPr>
        <w:spacing w:after="0" w:line="240" w:lineRule="auto"/>
        <w:rPr>
          <w:rFonts w:ascii="Times New Roman" w:hAnsi="Times New Roman" w:cs="Times New Roman"/>
          <w:sz w:val="24"/>
          <w:szCs w:val="24"/>
        </w:rPr>
      </w:pPr>
      <w:r w:rsidRPr="00127FE5">
        <w:rPr>
          <w:rFonts w:ascii="Times New Roman" w:hAnsi="Times New Roman" w:cs="Times New Roman"/>
          <w:sz w:val="24"/>
          <w:szCs w:val="24"/>
        </w:rPr>
        <w:t xml:space="preserve">Solution must be in place and operational by </w:t>
      </w:r>
      <w:ins w:id="116" w:author="Navin Ikramullah" w:date="2014-07-02T15:44:00Z">
        <w:r w:rsidR="001B13A0">
          <w:rPr>
            <w:rFonts w:ascii="Times New Roman" w:hAnsi="Times New Roman" w:cs="Times New Roman"/>
            <w:sz w:val="24"/>
            <w:szCs w:val="24"/>
          </w:rPr>
          <w:t xml:space="preserve">January </w:t>
        </w:r>
      </w:ins>
      <w:r w:rsidR="007F0D18" w:rsidRPr="00127FE5">
        <w:rPr>
          <w:rFonts w:ascii="Times New Roman" w:hAnsi="Times New Roman" w:cs="Times New Roman"/>
          <w:sz w:val="24"/>
          <w:szCs w:val="24"/>
        </w:rPr>
        <w:t>201</w:t>
      </w:r>
      <w:r w:rsidR="00EC6166">
        <w:rPr>
          <w:rFonts w:ascii="Times New Roman" w:hAnsi="Times New Roman" w:cs="Times New Roman"/>
          <w:sz w:val="24"/>
          <w:szCs w:val="24"/>
        </w:rPr>
        <w:t>5</w:t>
      </w:r>
      <w:r w:rsidR="007F0D18" w:rsidRPr="00127FE5">
        <w:rPr>
          <w:rFonts w:ascii="Times New Roman" w:hAnsi="Times New Roman" w:cs="Times New Roman"/>
          <w:sz w:val="24"/>
          <w:szCs w:val="24"/>
        </w:rPr>
        <w:t>.</w:t>
      </w:r>
    </w:p>
    <w:p w:rsidR="007F0D18" w:rsidRPr="00127FE5" w:rsidRDefault="007F0D18" w:rsidP="007F0D18">
      <w:pPr>
        <w:pStyle w:val="ListParagraph"/>
        <w:numPr>
          <w:ilvl w:val="0"/>
          <w:numId w:val="15"/>
        </w:numPr>
        <w:rPr>
          <w:rFonts w:ascii="Times New Roman" w:hAnsi="Times New Roman" w:cs="Times New Roman"/>
          <w:sz w:val="24"/>
          <w:szCs w:val="24"/>
        </w:rPr>
      </w:pPr>
      <w:r w:rsidRPr="00127FE5">
        <w:rPr>
          <w:rFonts w:ascii="Times New Roman" w:hAnsi="Times New Roman" w:cs="Times New Roman"/>
          <w:sz w:val="24"/>
          <w:szCs w:val="24"/>
        </w:rPr>
        <w:t>Oracle 11.2.0.4.0 upgrade</w:t>
      </w:r>
      <w:ins w:id="117" w:author="Navin Ikramullah" w:date="2014-07-02T15:45:00Z">
        <w:r w:rsidR="001B13A0">
          <w:rPr>
            <w:rFonts w:ascii="Times New Roman" w:hAnsi="Times New Roman" w:cs="Times New Roman"/>
            <w:sz w:val="24"/>
            <w:szCs w:val="24"/>
          </w:rPr>
          <w:t xml:space="preserve"> if needed</w:t>
        </w:r>
      </w:ins>
    </w:p>
    <w:p w:rsidR="007B47B4" w:rsidRDefault="007B47B4" w:rsidP="00C3316D">
      <w:pPr>
        <w:pStyle w:val="ListParagraph"/>
        <w:numPr>
          <w:ilvl w:val="0"/>
          <w:numId w:val="14"/>
        </w:numPr>
        <w:rPr>
          <w:ins w:id="118" w:author="Navin Ikramullah" w:date="2014-07-02T15:45:00Z"/>
          <w:rFonts w:ascii="Times New Roman" w:hAnsi="Times New Roman" w:cs="Times New Roman"/>
          <w:color w:val="000000"/>
          <w:sz w:val="24"/>
          <w:szCs w:val="24"/>
        </w:rPr>
      </w:pPr>
      <w:r w:rsidRPr="00127FE5">
        <w:rPr>
          <w:rFonts w:ascii="Times New Roman" w:hAnsi="Times New Roman" w:cs="Times New Roman"/>
          <w:color w:val="000000"/>
          <w:sz w:val="24"/>
          <w:szCs w:val="24"/>
        </w:rPr>
        <w:t xml:space="preserve">The timeframe window is too tight for adequate testing </w:t>
      </w:r>
      <w:r w:rsidR="00EC6166">
        <w:rPr>
          <w:rFonts w:ascii="Times New Roman" w:hAnsi="Times New Roman" w:cs="Times New Roman"/>
          <w:color w:val="000000"/>
          <w:sz w:val="24"/>
          <w:szCs w:val="24"/>
        </w:rPr>
        <w:t xml:space="preserve">and </w:t>
      </w:r>
      <w:r w:rsidR="00EC6166" w:rsidRPr="00127FE5">
        <w:rPr>
          <w:rFonts w:ascii="Times New Roman" w:hAnsi="Times New Roman" w:cs="Times New Roman"/>
          <w:color w:val="000000"/>
          <w:sz w:val="24"/>
          <w:szCs w:val="24"/>
        </w:rPr>
        <w:t>implementation</w:t>
      </w:r>
      <w:r w:rsidR="00EC6166">
        <w:rPr>
          <w:rFonts w:ascii="Times New Roman" w:hAnsi="Times New Roman" w:cs="Times New Roman"/>
          <w:color w:val="000000"/>
          <w:sz w:val="24"/>
          <w:szCs w:val="24"/>
        </w:rPr>
        <w:t xml:space="preserve">. </w:t>
      </w:r>
      <w:r w:rsidR="00EC6166" w:rsidRPr="00127FE5">
        <w:rPr>
          <w:rFonts w:ascii="Times New Roman" w:hAnsi="Times New Roman" w:cs="Times New Roman"/>
          <w:color w:val="000000"/>
          <w:sz w:val="24"/>
          <w:szCs w:val="24"/>
        </w:rPr>
        <w:t>We</w:t>
      </w:r>
      <w:r w:rsidRPr="00127FE5">
        <w:rPr>
          <w:rFonts w:ascii="Times New Roman" w:hAnsi="Times New Roman" w:cs="Times New Roman"/>
          <w:color w:val="000000"/>
          <w:sz w:val="24"/>
          <w:szCs w:val="24"/>
        </w:rPr>
        <w:t xml:space="preserve"> </w:t>
      </w:r>
      <w:r w:rsidR="00C3316D" w:rsidRPr="00127FE5">
        <w:rPr>
          <w:rFonts w:ascii="Times New Roman" w:hAnsi="Times New Roman" w:cs="Times New Roman"/>
          <w:color w:val="000000"/>
          <w:sz w:val="24"/>
          <w:szCs w:val="24"/>
        </w:rPr>
        <w:t xml:space="preserve">could </w:t>
      </w:r>
      <w:r w:rsidRPr="00127FE5">
        <w:rPr>
          <w:rFonts w:ascii="Times New Roman" w:hAnsi="Times New Roman" w:cs="Times New Roman"/>
          <w:color w:val="000000"/>
          <w:sz w:val="24"/>
          <w:szCs w:val="24"/>
        </w:rPr>
        <w:t xml:space="preserve">run out of time before </w:t>
      </w:r>
      <w:proofErr w:type="spellStart"/>
      <w:r w:rsidR="00190F9D" w:rsidRPr="00127FE5">
        <w:rPr>
          <w:rFonts w:ascii="Times New Roman" w:hAnsi="Times New Roman" w:cs="Times New Roman"/>
          <w:color w:val="000000"/>
          <w:sz w:val="24"/>
          <w:szCs w:val="24"/>
        </w:rPr>
        <w:t>p</w:t>
      </w:r>
      <w:r w:rsidRPr="00127FE5">
        <w:rPr>
          <w:rFonts w:ascii="Times New Roman" w:hAnsi="Times New Roman" w:cs="Times New Roman"/>
          <w:color w:val="000000"/>
          <w:sz w:val="24"/>
          <w:szCs w:val="24"/>
        </w:rPr>
        <w:t>honathon</w:t>
      </w:r>
      <w:proofErr w:type="spellEnd"/>
      <w:r w:rsidRPr="00127FE5">
        <w:rPr>
          <w:rFonts w:ascii="Times New Roman" w:hAnsi="Times New Roman" w:cs="Times New Roman"/>
          <w:color w:val="000000"/>
          <w:sz w:val="24"/>
          <w:szCs w:val="24"/>
        </w:rPr>
        <w:t xml:space="preserve"> start</w:t>
      </w:r>
      <w:r w:rsidR="00EC6166">
        <w:rPr>
          <w:rFonts w:ascii="Times New Roman" w:hAnsi="Times New Roman" w:cs="Times New Roman"/>
          <w:color w:val="000000"/>
          <w:sz w:val="24"/>
          <w:szCs w:val="24"/>
        </w:rPr>
        <w:t>s</w:t>
      </w:r>
      <w:r w:rsidRPr="00127FE5">
        <w:rPr>
          <w:rFonts w:ascii="Times New Roman" w:hAnsi="Times New Roman" w:cs="Times New Roman"/>
          <w:color w:val="000000"/>
          <w:sz w:val="24"/>
          <w:szCs w:val="24"/>
        </w:rPr>
        <w:t xml:space="preserve"> </w:t>
      </w:r>
      <w:r w:rsidR="00EC6166">
        <w:rPr>
          <w:rFonts w:ascii="Times New Roman" w:hAnsi="Times New Roman" w:cs="Times New Roman"/>
          <w:color w:val="000000"/>
          <w:sz w:val="24"/>
          <w:szCs w:val="24"/>
        </w:rPr>
        <w:t>i</w:t>
      </w:r>
      <w:r w:rsidRPr="00127FE5">
        <w:rPr>
          <w:rFonts w:ascii="Times New Roman" w:hAnsi="Times New Roman" w:cs="Times New Roman"/>
          <w:color w:val="000000"/>
          <w:sz w:val="24"/>
          <w:szCs w:val="24"/>
        </w:rPr>
        <w:t xml:space="preserve">n </w:t>
      </w:r>
      <w:r w:rsidR="00FD645C" w:rsidRPr="00127FE5">
        <w:rPr>
          <w:rFonts w:ascii="Times New Roman" w:hAnsi="Times New Roman" w:cs="Times New Roman"/>
          <w:color w:val="000000"/>
          <w:sz w:val="24"/>
          <w:szCs w:val="24"/>
        </w:rPr>
        <w:t>January 2015</w:t>
      </w:r>
      <w:r w:rsidRPr="00127FE5">
        <w:rPr>
          <w:rFonts w:ascii="Times New Roman" w:hAnsi="Times New Roman" w:cs="Times New Roman"/>
          <w:color w:val="000000"/>
          <w:sz w:val="24"/>
          <w:szCs w:val="24"/>
        </w:rPr>
        <w:t xml:space="preserve"> causing </w:t>
      </w:r>
      <w:r w:rsidR="001B13A0">
        <w:rPr>
          <w:rFonts w:ascii="Times New Roman" w:hAnsi="Times New Roman" w:cs="Times New Roman"/>
          <w:color w:val="000000"/>
          <w:sz w:val="24"/>
          <w:szCs w:val="24"/>
        </w:rPr>
        <w:t xml:space="preserve">a delay in implementing </w:t>
      </w:r>
      <w:r w:rsidR="001B13A0">
        <w:rPr>
          <w:rFonts w:ascii="Times New Roman" w:hAnsi="Times New Roman" w:cs="Times New Roman"/>
          <w:color w:val="000000"/>
          <w:sz w:val="24"/>
          <w:szCs w:val="24"/>
        </w:rPr>
        <w:lastRenderedPageBreak/>
        <w:t xml:space="preserve">the </w:t>
      </w:r>
      <w:r w:rsidR="00EC6166">
        <w:rPr>
          <w:rFonts w:ascii="Times New Roman" w:hAnsi="Times New Roman" w:cs="Times New Roman"/>
          <w:color w:val="000000"/>
          <w:sz w:val="24"/>
          <w:szCs w:val="24"/>
        </w:rPr>
        <w:t>upgrade which</w:t>
      </w:r>
      <w:r w:rsidR="001B13A0">
        <w:rPr>
          <w:rFonts w:ascii="Times New Roman" w:hAnsi="Times New Roman" w:cs="Times New Roman"/>
          <w:color w:val="000000"/>
          <w:sz w:val="24"/>
          <w:szCs w:val="24"/>
        </w:rPr>
        <w:t xml:space="preserve"> could </w:t>
      </w:r>
      <w:r w:rsidR="00C3316D" w:rsidRPr="00127FE5">
        <w:rPr>
          <w:rFonts w:ascii="Times New Roman" w:hAnsi="Times New Roman" w:cs="Times New Roman"/>
          <w:color w:val="000000"/>
          <w:sz w:val="24"/>
          <w:szCs w:val="24"/>
        </w:rPr>
        <w:t>potentially</w:t>
      </w:r>
      <w:r w:rsidRPr="00127FE5">
        <w:rPr>
          <w:rFonts w:ascii="Times New Roman" w:hAnsi="Times New Roman" w:cs="Times New Roman"/>
          <w:color w:val="000000"/>
          <w:sz w:val="24"/>
          <w:szCs w:val="24"/>
        </w:rPr>
        <w:t xml:space="preserve"> affect</w:t>
      </w:r>
      <w:ins w:id="119" w:author="Navin Ikramullah" w:date="2014-07-02T15:59:00Z">
        <w:r w:rsidR="006516BF">
          <w:rPr>
            <w:rFonts w:ascii="Times New Roman" w:hAnsi="Times New Roman" w:cs="Times New Roman"/>
            <w:color w:val="000000"/>
            <w:sz w:val="24"/>
            <w:szCs w:val="24"/>
          </w:rPr>
          <w:t xml:space="preserve"> additional</w:t>
        </w:r>
      </w:ins>
      <w:r w:rsidRPr="00127FE5">
        <w:rPr>
          <w:rFonts w:ascii="Times New Roman" w:hAnsi="Times New Roman" w:cs="Times New Roman"/>
          <w:color w:val="000000"/>
          <w:sz w:val="24"/>
          <w:szCs w:val="24"/>
        </w:rPr>
        <w:t xml:space="preserve"> revenue</w:t>
      </w:r>
      <w:ins w:id="120" w:author="Navin Ikramullah" w:date="2014-07-02T15:46:00Z">
        <w:r w:rsidR="001B13A0">
          <w:rPr>
            <w:rFonts w:ascii="Times New Roman" w:hAnsi="Times New Roman" w:cs="Times New Roman"/>
            <w:color w:val="000000"/>
            <w:sz w:val="24"/>
            <w:szCs w:val="24"/>
          </w:rPr>
          <w:t xml:space="preserve"> as the new features will not be available</w:t>
        </w:r>
      </w:ins>
      <w:r w:rsidRPr="00127FE5">
        <w:rPr>
          <w:rFonts w:ascii="Times New Roman" w:hAnsi="Times New Roman" w:cs="Times New Roman"/>
          <w:color w:val="000000"/>
          <w:sz w:val="24"/>
          <w:szCs w:val="24"/>
        </w:rPr>
        <w:t>.</w:t>
      </w:r>
    </w:p>
    <w:p w:rsidR="001B13A0" w:rsidRPr="00127FE5" w:rsidRDefault="001B13A0" w:rsidP="00C3316D">
      <w:pPr>
        <w:pStyle w:val="ListParagraph"/>
        <w:numPr>
          <w:ilvl w:val="0"/>
          <w:numId w:val="14"/>
        </w:numPr>
        <w:rPr>
          <w:rFonts w:ascii="Times New Roman" w:hAnsi="Times New Roman" w:cs="Times New Roman"/>
          <w:color w:val="000000"/>
          <w:sz w:val="24"/>
          <w:szCs w:val="24"/>
        </w:rPr>
      </w:pPr>
    </w:p>
    <w:p w:rsidR="00794853" w:rsidRPr="00127FE5" w:rsidRDefault="000D2F0D" w:rsidP="00261D3D">
      <w:pPr>
        <w:rPr>
          <w:rFonts w:ascii="Times New Roman" w:hAnsi="Times New Roman" w:cs="Times New Roman"/>
          <w:b/>
          <w:sz w:val="24"/>
          <w:szCs w:val="24"/>
        </w:rPr>
      </w:pPr>
      <w:r w:rsidRPr="00127FE5">
        <w:rPr>
          <w:rFonts w:ascii="Times New Roman" w:hAnsi="Times New Roman" w:cs="Times New Roman"/>
          <w:b/>
          <w:sz w:val="24"/>
          <w:szCs w:val="24"/>
        </w:rPr>
        <w:t>Budgetary</w:t>
      </w:r>
      <w:r w:rsidR="00794853" w:rsidRPr="00127FE5">
        <w:rPr>
          <w:rFonts w:ascii="Times New Roman" w:hAnsi="Times New Roman" w:cs="Times New Roman"/>
          <w:b/>
          <w:sz w:val="24"/>
          <w:szCs w:val="24"/>
        </w:rPr>
        <w:t xml:space="preserve"> Constraints:</w:t>
      </w:r>
    </w:p>
    <w:p w:rsidR="007F0D18" w:rsidRPr="00127FE5" w:rsidRDefault="007F0D18" w:rsidP="007F0D18">
      <w:pPr>
        <w:pStyle w:val="ListParagraph"/>
        <w:numPr>
          <w:ilvl w:val="0"/>
          <w:numId w:val="14"/>
        </w:numPr>
        <w:rPr>
          <w:rFonts w:ascii="Times New Roman" w:hAnsi="Times New Roman" w:cs="Times New Roman"/>
          <w:sz w:val="24"/>
          <w:szCs w:val="24"/>
        </w:rPr>
      </w:pPr>
      <w:r w:rsidRPr="00127FE5">
        <w:rPr>
          <w:rFonts w:ascii="Times New Roman" w:hAnsi="Times New Roman" w:cs="Times New Roman"/>
          <w:sz w:val="24"/>
          <w:szCs w:val="24"/>
        </w:rPr>
        <w:t>Resource availability for Oracle 11.2.0.4.0 upgrade</w:t>
      </w:r>
    </w:p>
    <w:p w:rsidR="00794853" w:rsidRPr="00127FE5" w:rsidRDefault="00794853" w:rsidP="00261D3D">
      <w:pPr>
        <w:rPr>
          <w:rFonts w:ascii="Times New Roman" w:hAnsi="Times New Roman" w:cs="Times New Roman"/>
          <w:b/>
          <w:sz w:val="24"/>
          <w:szCs w:val="24"/>
        </w:rPr>
      </w:pPr>
      <w:r w:rsidRPr="00127FE5">
        <w:rPr>
          <w:rFonts w:ascii="Times New Roman" w:hAnsi="Times New Roman" w:cs="Times New Roman"/>
          <w:b/>
          <w:sz w:val="24"/>
          <w:szCs w:val="24"/>
        </w:rPr>
        <w:t>Other Constraints:</w:t>
      </w:r>
    </w:p>
    <w:p w:rsidR="00B06997" w:rsidRDefault="00B06997" w:rsidP="00B06997">
      <w:pPr>
        <w:pStyle w:val="ListParagraph"/>
        <w:numPr>
          <w:ilvl w:val="0"/>
          <w:numId w:val="8"/>
        </w:numPr>
        <w:rPr>
          <w:rFonts w:ascii="Times New Roman" w:hAnsi="Times New Roman" w:cs="Times New Roman"/>
          <w:color w:val="000000"/>
          <w:sz w:val="24"/>
          <w:szCs w:val="24"/>
        </w:rPr>
      </w:pPr>
      <w:r w:rsidRPr="00127FE5">
        <w:rPr>
          <w:rFonts w:ascii="Times New Roman" w:hAnsi="Times New Roman" w:cs="Times New Roman"/>
          <w:color w:val="000000"/>
          <w:sz w:val="24"/>
          <w:szCs w:val="24"/>
        </w:rPr>
        <w:t>Monet Screen development</w:t>
      </w:r>
    </w:p>
    <w:p w:rsidR="00142447" w:rsidRPr="00127FE5" w:rsidRDefault="00142447" w:rsidP="00142447">
      <w:pPr>
        <w:pStyle w:val="ListParagraph"/>
        <w:numPr>
          <w:ilvl w:val="0"/>
          <w:numId w:val="8"/>
        </w:numPr>
        <w:rPr>
          <w:rFonts w:ascii="Times New Roman" w:hAnsi="Times New Roman" w:cs="Times New Roman"/>
          <w:color w:val="000000"/>
          <w:sz w:val="24"/>
          <w:szCs w:val="24"/>
        </w:rPr>
      </w:pPr>
      <w:r w:rsidRPr="00127FE5">
        <w:rPr>
          <w:rFonts w:ascii="Times New Roman" w:hAnsi="Times New Roman" w:cs="Times New Roman"/>
          <w:color w:val="000000"/>
          <w:sz w:val="24"/>
          <w:szCs w:val="24"/>
        </w:rPr>
        <w:t xml:space="preserve">We have several new features in this upgrade that are new to Creighton, and have potential to introduce challenges and could cause delays. </w:t>
      </w:r>
    </w:p>
    <w:p w:rsidR="00142447" w:rsidRPr="00127FE5" w:rsidRDefault="00142447" w:rsidP="00142447">
      <w:pPr>
        <w:pStyle w:val="ListParagraph"/>
        <w:numPr>
          <w:ilvl w:val="0"/>
          <w:numId w:val="8"/>
        </w:numPr>
        <w:rPr>
          <w:rFonts w:ascii="Times New Roman" w:hAnsi="Times New Roman" w:cs="Times New Roman"/>
          <w:color w:val="000000"/>
          <w:sz w:val="24"/>
          <w:szCs w:val="24"/>
        </w:rPr>
      </w:pPr>
      <w:r w:rsidRPr="00127FE5">
        <w:rPr>
          <w:rFonts w:ascii="Times New Roman" w:hAnsi="Times New Roman" w:cs="Times New Roman"/>
          <w:color w:val="000000"/>
          <w:sz w:val="24"/>
          <w:szCs w:val="24"/>
        </w:rPr>
        <w:t>Integration of QAS – Quick Address Pro and Pay Pal Credit Card verification)</w:t>
      </w:r>
    </w:p>
    <w:p w:rsidR="00FD645C" w:rsidRPr="00127FE5" w:rsidRDefault="00FD645C" w:rsidP="00FD645C">
      <w:pPr>
        <w:pStyle w:val="ListParagraph"/>
        <w:numPr>
          <w:ilvl w:val="0"/>
          <w:numId w:val="8"/>
        </w:numPr>
        <w:rPr>
          <w:rFonts w:ascii="Times New Roman" w:hAnsi="Times New Roman" w:cs="Times New Roman"/>
          <w:color w:val="000000"/>
          <w:sz w:val="24"/>
          <w:szCs w:val="24"/>
        </w:rPr>
      </w:pPr>
      <w:proofErr w:type="spellStart"/>
      <w:r w:rsidRPr="00127FE5">
        <w:rPr>
          <w:rFonts w:ascii="Times New Roman" w:hAnsi="Times New Roman" w:cs="Times New Roman"/>
          <w:color w:val="000000"/>
          <w:sz w:val="24"/>
          <w:szCs w:val="24"/>
        </w:rPr>
        <w:t>Phonathon</w:t>
      </w:r>
      <w:proofErr w:type="spellEnd"/>
      <w:r w:rsidRPr="00127FE5">
        <w:rPr>
          <w:rFonts w:ascii="Times New Roman" w:hAnsi="Times New Roman" w:cs="Times New Roman"/>
          <w:color w:val="000000"/>
          <w:sz w:val="24"/>
          <w:szCs w:val="24"/>
        </w:rPr>
        <w:t xml:space="preserve"> callers not adequately trained on the new features, causing an </w:t>
      </w:r>
      <w:r w:rsidR="001F3C59" w:rsidRPr="00127FE5">
        <w:rPr>
          <w:rFonts w:ascii="Times New Roman" w:hAnsi="Times New Roman" w:cs="Times New Roman"/>
          <w:color w:val="000000"/>
          <w:sz w:val="24"/>
          <w:szCs w:val="24"/>
        </w:rPr>
        <w:t>effect</w:t>
      </w:r>
      <w:r w:rsidRPr="00127FE5">
        <w:rPr>
          <w:rFonts w:ascii="Times New Roman" w:hAnsi="Times New Roman" w:cs="Times New Roman"/>
          <w:color w:val="000000"/>
          <w:sz w:val="24"/>
          <w:szCs w:val="24"/>
        </w:rPr>
        <w:t xml:space="preserve"> on potential revenue.</w:t>
      </w:r>
    </w:p>
    <w:p w:rsidR="00FD645C" w:rsidRPr="00127FE5" w:rsidRDefault="00FD645C" w:rsidP="00FD645C">
      <w:pPr>
        <w:pStyle w:val="ListParagraph"/>
        <w:numPr>
          <w:ilvl w:val="0"/>
          <w:numId w:val="8"/>
        </w:numPr>
        <w:rPr>
          <w:rFonts w:ascii="Times New Roman" w:hAnsi="Times New Roman" w:cs="Times New Roman"/>
          <w:color w:val="000000"/>
          <w:sz w:val="24"/>
          <w:szCs w:val="24"/>
        </w:rPr>
      </w:pPr>
      <w:r w:rsidRPr="00127FE5">
        <w:rPr>
          <w:rFonts w:ascii="Times New Roman" w:hAnsi="Times New Roman" w:cs="Times New Roman"/>
          <w:color w:val="000000"/>
          <w:sz w:val="24"/>
          <w:szCs w:val="24"/>
        </w:rPr>
        <w:t>Personnel not available for installing of software hardware which could cause delays.</w:t>
      </w:r>
    </w:p>
    <w:p w:rsidR="007F0D18" w:rsidRPr="00127FE5" w:rsidRDefault="007F0D18" w:rsidP="007F0D18">
      <w:pPr>
        <w:rPr>
          <w:rFonts w:ascii="Times New Roman" w:hAnsi="Times New Roman" w:cs="Times New Roman"/>
          <w:color w:val="000000"/>
          <w:sz w:val="24"/>
          <w:szCs w:val="24"/>
        </w:rPr>
      </w:pPr>
      <w:r w:rsidRPr="00127FE5">
        <w:rPr>
          <w:rFonts w:ascii="Times New Roman" w:hAnsi="Times New Roman" w:cs="Times New Roman"/>
          <w:color w:val="000000"/>
          <w:sz w:val="24"/>
          <w:szCs w:val="24"/>
        </w:rPr>
        <w:t>Risk Mitigation Strategy</w:t>
      </w:r>
    </w:p>
    <w:tbl>
      <w:tblPr>
        <w:tblStyle w:val="TableGrid"/>
        <w:tblW w:w="10098" w:type="dxa"/>
        <w:tblLayout w:type="fixed"/>
        <w:tblLook w:val="01E0" w:firstRow="1" w:lastRow="1" w:firstColumn="1" w:lastColumn="1" w:noHBand="0" w:noVBand="0"/>
      </w:tblPr>
      <w:tblGrid>
        <w:gridCol w:w="2808"/>
        <w:gridCol w:w="1710"/>
        <w:gridCol w:w="4050"/>
        <w:gridCol w:w="1530"/>
      </w:tblGrid>
      <w:tr w:rsidR="00661A82" w:rsidRPr="00127FE5" w:rsidTr="00A168FD">
        <w:trPr>
          <w:tblHeader/>
        </w:trPr>
        <w:tc>
          <w:tcPr>
            <w:tcW w:w="2808" w:type="dxa"/>
            <w:shd w:val="clear" w:color="auto" w:fill="B3B3B3"/>
          </w:tcPr>
          <w:p w:rsidR="00661A82" w:rsidRPr="00127FE5" w:rsidRDefault="00661A82" w:rsidP="00A168FD">
            <w:pPr>
              <w:rPr>
                <w:rFonts w:ascii="Times New Roman" w:hAnsi="Times New Roman" w:cs="Times New Roman"/>
                <w:b/>
                <w:sz w:val="24"/>
                <w:szCs w:val="24"/>
              </w:rPr>
            </w:pPr>
            <w:r w:rsidRPr="00127FE5">
              <w:rPr>
                <w:rFonts w:ascii="Times New Roman" w:hAnsi="Times New Roman" w:cs="Times New Roman"/>
                <w:b/>
                <w:sz w:val="24"/>
                <w:szCs w:val="24"/>
              </w:rPr>
              <w:t>Risk Description</w:t>
            </w:r>
          </w:p>
        </w:tc>
        <w:tc>
          <w:tcPr>
            <w:tcW w:w="1710" w:type="dxa"/>
            <w:shd w:val="clear" w:color="auto" w:fill="B3B3B3"/>
          </w:tcPr>
          <w:p w:rsidR="00661A82" w:rsidRPr="00127FE5" w:rsidRDefault="00661A82" w:rsidP="00A168FD">
            <w:pPr>
              <w:rPr>
                <w:rFonts w:ascii="Times New Roman" w:hAnsi="Times New Roman" w:cs="Times New Roman"/>
                <w:b/>
                <w:sz w:val="24"/>
                <w:szCs w:val="24"/>
              </w:rPr>
            </w:pPr>
            <w:r w:rsidRPr="00127FE5">
              <w:rPr>
                <w:rFonts w:ascii="Times New Roman" w:hAnsi="Times New Roman" w:cs="Times New Roman"/>
                <w:b/>
                <w:sz w:val="24"/>
                <w:szCs w:val="24"/>
              </w:rPr>
              <w:t>Probability</w:t>
            </w:r>
          </w:p>
          <w:p w:rsidR="00661A82" w:rsidRPr="00127FE5" w:rsidRDefault="00661A82" w:rsidP="00A168FD">
            <w:pPr>
              <w:rPr>
                <w:rFonts w:ascii="Times New Roman" w:hAnsi="Times New Roman" w:cs="Times New Roman"/>
                <w:b/>
                <w:sz w:val="24"/>
                <w:szCs w:val="24"/>
              </w:rPr>
            </w:pPr>
            <w:r w:rsidRPr="00127FE5">
              <w:rPr>
                <w:rFonts w:ascii="Times New Roman" w:hAnsi="Times New Roman" w:cs="Times New Roman"/>
                <w:b/>
                <w:sz w:val="24"/>
                <w:szCs w:val="24"/>
              </w:rPr>
              <w:t>(H=High, M=Medium, L=Low)</w:t>
            </w:r>
          </w:p>
        </w:tc>
        <w:tc>
          <w:tcPr>
            <w:tcW w:w="4050" w:type="dxa"/>
            <w:shd w:val="clear" w:color="auto" w:fill="B3B3B3"/>
          </w:tcPr>
          <w:p w:rsidR="00661A82" w:rsidRPr="00127FE5" w:rsidRDefault="00661A82" w:rsidP="00A168FD">
            <w:pPr>
              <w:rPr>
                <w:rFonts w:ascii="Times New Roman" w:hAnsi="Times New Roman" w:cs="Times New Roman"/>
                <w:b/>
                <w:sz w:val="24"/>
                <w:szCs w:val="24"/>
              </w:rPr>
            </w:pPr>
            <w:r w:rsidRPr="00127FE5">
              <w:rPr>
                <w:rFonts w:ascii="Times New Roman" w:hAnsi="Times New Roman" w:cs="Times New Roman"/>
                <w:b/>
                <w:sz w:val="24"/>
                <w:szCs w:val="24"/>
              </w:rPr>
              <w:t>Mitigation Strategy</w:t>
            </w:r>
          </w:p>
        </w:tc>
        <w:tc>
          <w:tcPr>
            <w:tcW w:w="1530" w:type="dxa"/>
            <w:shd w:val="clear" w:color="auto" w:fill="B3B3B3"/>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Actual</w:t>
            </w:r>
          </w:p>
        </w:tc>
      </w:tr>
      <w:tr w:rsidR="00661A82" w:rsidRPr="00127FE5" w:rsidTr="00A168FD">
        <w:tc>
          <w:tcPr>
            <w:tcW w:w="2808" w:type="dxa"/>
          </w:tcPr>
          <w:p w:rsidR="00661A82" w:rsidRPr="00127FE5" w:rsidRDefault="00661A82" w:rsidP="00142447">
            <w:pPr>
              <w:rPr>
                <w:rFonts w:ascii="Times New Roman" w:hAnsi="Times New Roman" w:cs="Times New Roman"/>
                <w:sz w:val="24"/>
                <w:szCs w:val="24"/>
              </w:rPr>
            </w:pPr>
            <w:r w:rsidRPr="00127FE5">
              <w:rPr>
                <w:rFonts w:ascii="Times New Roman" w:hAnsi="Times New Roman" w:cs="Times New Roman"/>
                <w:sz w:val="24"/>
                <w:szCs w:val="24"/>
              </w:rPr>
              <w:t xml:space="preserve">If there </w:t>
            </w:r>
            <w:r w:rsidR="00142447">
              <w:rPr>
                <w:rFonts w:ascii="Times New Roman" w:hAnsi="Times New Roman" w:cs="Times New Roman"/>
                <w:sz w:val="24"/>
                <w:szCs w:val="24"/>
              </w:rPr>
              <w:t>are</w:t>
            </w:r>
            <w:r w:rsidRPr="00127FE5">
              <w:rPr>
                <w:rFonts w:ascii="Times New Roman" w:hAnsi="Times New Roman" w:cs="Times New Roman"/>
                <w:sz w:val="24"/>
                <w:szCs w:val="24"/>
              </w:rPr>
              <w:t xml:space="preserve"> not enough </w:t>
            </w:r>
            <w:r w:rsidR="00142447">
              <w:rPr>
                <w:rFonts w:ascii="Times New Roman" w:hAnsi="Times New Roman" w:cs="Times New Roman"/>
                <w:sz w:val="24"/>
                <w:szCs w:val="24"/>
              </w:rPr>
              <w:t>resources</w:t>
            </w:r>
            <w:r w:rsidRPr="00127FE5">
              <w:rPr>
                <w:rFonts w:ascii="Times New Roman" w:hAnsi="Times New Roman" w:cs="Times New Roman"/>
                <w:sz w:val="24"/>
                <w:szCs w:val="24"/>
              </w:rPr>
              <w:t xml:space="preserve"> designated for adequate testing of the application. </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L</w:t>
            </w:r>
          </w:p>
        </w:tc>
        <w:tc>
          <w:tcPr>
            <w:tcW w:w="405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Assign people from each designated key area, to help with application testing.</w:t>
            </w:r>
          </w:p>
        </w:tc>
        <w:tc>
          <w:tcPr>
            <w:tcW w:w="1530" w:type="dxa"/>
          </w:tcPr>
          <w:p w:rsidR="00661A82" w:rsidRPr="00127FE5" w:rsidRDefault="00661A82" w:rsidP="00A168FD">
            <w:pPr>
              <w:rPr>
                <w:rFonts w:ascii="Times New Roman" w:hAnsi="Times New Roman" w:cs="Times New Roman"/>
                <w:sz w:val="24"/>
                <w:szCs w:val="24"/>
              </w:rPr>
            </w:pPr>
          </w:p>
        </w:tc>
      </w:tr>
      <w:tr w:rsidR="00661A82" w:rsidRPr="00127FE5" w:rsidTr="00A168FD">
        <w:tc>
          <w:tcPr>
            <w:tcW w:w="2808"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If problems are identified in the upgrade process.</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M</w:t>
            </w:r>
          </w:p>
        </w:tc>
        <w:tc>
          <w:tcPr>
            <w:tcW w:w="405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 xml:space="preserve">Contact </w:t>
            </w:r>
            <w:proofErr w:type="spellStart"/>
            <w:r w:rsidRPr="00127FE5">
              <w:rPr>
                <w:rFonts w:ascii="Times New Roman" w:hAnsi="Times New Roman" w:cs="Times New Roman"/>
                <w:sz w:val="24"/>
                <w:szCs w:val="24"/>
              </w:rPr>
              <w:t>Ellucian</w:t>
            </w:r>
            <w:proofErr w:type="spellEnd"/>
            <w:r w:rsidRPr="00127FE5">
              <w:rPr>
                <w:rFonts w:ascii="Times New Roman" w:hAnsi="Times New Roman" w:cs="Times New Roman"/>
                <w:sz w:val="24"/>
                <w:szCs w:val="24"/>
              </w:rPr>
              <w:t xml:space="preserve"> suppo</w:t>
            </w:r>
            <w:r w:rsidR="007F0D18" w:rsidRPr="00127FE5">
              <w:rPr>
                <w:rFonts w:ascii="Times New Roman" w:hAnsi="Times New Roman" w:cs="Times New Roman"/>
                <w:sz w:val="24"/>
                <w:szCs w:val="24"/>
              </w:rPr>
              <w:t>rt for help in resolving issues, escalate if necessary</w:t>
            </w:r>
          </w:p>
        </w:tc>
        <w:tc>
          <w:tcPr>
            <w:tcW w:w="1530" w:type="dxa"/>
          </w:tcPr>
          <w:p w:rsidR="00661A82" w:rsidRPr="00127FE5" w:rsidRDefault="00661A82" w:rsidP="00A168FD">
            <w:pPr>
              <w:rPr>
                <w:rFonts w:ascii="Times New Roman" w:hAnsi="Times New Roman" w:cs="Times New Roman"/>
                <w:sz w:val="24"/>
                <w:szCs w:val="24"/>
              </w:rPr>
            </w:pPr>
          </w:p>
        </w:tc>
      </w:tr>
      <w:tr w:rsidR="003A72B9" w:rsidRPr="00127FE5" w:rsidTr="00A168FD">
        <w:tc>
          <w:tcPr>
            <w:tcW w:w="2808" w:type="dxa"/>
          </w:tcPr>
          <w:p w:rsidR="003A72B9" w:rsidRPr="00127FE5" w:rsidRDefault="003A72B9" w:rsidP="00A168FD">
            <w:pPr>
              <w:rPr>
                <w:rFonts w:ascii="Times New Roman" w:hAnsi="Times New Roman" w:cs="Times New Roman"/>
                <w:sz w:val="24"/>
                <w:szCs w:val="24"/>
              </w:rPr>
            </w:pPr>
            <w:r w:rsidRPr="00127FE5">
              <w:rPr>
                <w:rFonts w:ascii="Times New Roman" w:hAnsi="Times New Roman" w:cs="Times New Roman"/>
                <w:sz w:val="24"/>
                <w:szCs w:val="24"/>
              </w:rPr>
              <w:t>Monet Screen Development</w:t>
            </w:r>
          </w:p>
        </w:tc>
        <w:tc>
          <w:tcPr>
            <w:tcW w:w="1710" w:type="dxa"/>
          </w:tcPr>
          <w:p w:rsidR="003A72B9" w:rsidRPr="00127FE5" w:rsidRDefault="003A72B9" w:rsidP="00A168FD">
            <w:pPr>
              <w:rPr>
                <w:rFonts w:ascii="Times New Roman" w:hAnsi="Times New Roman" w:cs="Times New Roman"/>
                <w:sz w:val="24"/>
                <w:szCs w:val="24"/>
              </w:rPr>
            </w:pPr>
            <w:r w:rsidRPr="00127FE5">
              <w:rPr>
                <w:rFonts w:ascii="Times New Roman" w:hAnsi="Times New Roman" w:cs="Times New Roman"/>
                <w:sz w:val="24"/>
                <w:szCs w:val="24"/>
              </w:rPr>
              <w:t>M</w:t>
            </w:r>
          </w:p>
        </w:tc>
        <w:tc>
          <w:tcPr>
            <w:tcW w:w="4050" w:type="dxa"/>
          </w:tcPr>
          <w:p w:rsidR="003A72B9" w:rsidRPr="00127FE5" w:rsidRDefault="003A72B9" w:rsidP="00A168FD">
            <w:pPr>
              <w:rPr>
                <w:rFonts w:ascii="Times New Roman" w:hAnsi="Times New Roman" w:cs="Times New Roman"/>
                <w:sz w:val="24"/>
                <w:szCs w:val="24"/>
              </w:rPr>
            </w:pPr>
            <w:r w:rsidRPr="00127FE5">
              <w:rPr>
                <w:rFonts w:ascii="Times New Roman" w:hAnsi="Times New Roman" w:cs="Times New Roman"/>
                <w:sz w:val="24"/>
                <w:szCs w:val="24"/>
              </w:rPr>
              <w:t>Train additional resources which may impact timeline and budget</w:t>
            </w:r>
          </w:p>
        </w:tc>
        <w:tc>
          <w:tcPr>
            <w:tcW w:w="1530" w:type="dxa"/>
          </w:tcPr>
          <w:p w:rsidR="003A72B9" w:rsidRPr="00127FE5" w:rsidRDefault="003A72B9" w:rsidP="00A168FD">
            <w:pPr>
              <w:rPr>
                <w:rFonts w:ascii="Times New Roman" w:hAnsi="Times New Roman" w:cs="Times New Roman"/>
                <w:sz w:val="24"/>
                <w:szCs w:val="24"/>
              </w:rPr>
            </w:pPr>
          </w:p>
        </w:tc>
      </w:tr>
      <w:tr w:rsidR="00661A82" w:rsidRPr="00127FE5" w:rsidTr="00A168FD">
        <w:tc>
          <w:tcPr>
            <w:tcW w:w="2808"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New features to not work as described</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M</w:t>
            </w:r>
          </w:p>
        </w:tc>
        <w:tc>
          <w:tcPr>
            <w:tcW w:w="405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Check system option settings, contact ELLUCIAN support for help in resolving issues, or do not implement new feature if it is a possible option.</w:t>
            </w:r>
          </w:p>
        </w:tc>
        <w:tc>
          <w:tcPr>
            <w:tcW w:w="1530" w:type="dxa"/>
          </w:tcPr>
          <w:p w:rsidR="00661A82" w:rsidRPr="00127FE5" w:rsidRDefault="00661A82" w:rsidP="00A168FD">
            <w:pPr>
              <w:rPr>
                <w:rFonts w:ascii="Times New Roman" w:hAnsi="Times New Roman" w:cs="Times New Roman"/>
                <w:sz w:val="24"/>
                <w:szCs w:val="24"/>
              </w:rPr>
            </w:pPr>
          </w:p>
        </w:tc>
      </w:tr>
      <w:tr w:rsidR="00661A82" w:rsidRPr="00127FE5" w:rsidTr="00A168FD">
        <w:tc>
          <w:tcPr>
            <w:tcW w:w="2808"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Check if there is enough room on the servers Unix Servers, for the larger footprint of this application upgrade.</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L</w:t>
            </w:r>
          </w:p>
        </w:tc>
        <w:tc>
          <w:tcPr>
            <w:tcW w:w="405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 xml:space="preserve">If </w:t>
            </w:r>
            <w:r w:rsidR="007F0D18" w:rsidRPr="00127FE5">
              <w:rPr>
                <w:rFonts w:ascii="Times New Roman" w:hAnsi="Times New Roman" w:cs="Times New Roman"/>
                <w:sz w:val="24"/>
                <w:szCs w:val="24"/>
              </w:rPr>
              <w:t>no,</w:t>
            </w:r>
            <w:r w:rsidRPr="00127FE5">
              <w:rPr>
                <w:rFonts w:ascii="Times New Roman" w:hAnsi="Times New Roman" w:cs="Times New Roman"/>
                <w:sz w:val="24"/>
                <w:szCs w:val="24"/>
              </w:rPr>
              <w:t xml:space="preserve"> then Secure additional disk storage space.</w:t>
            </w:r>
          </w:p>
          <w:p w:rsidR="00661A82" w:rsidRPr="00127FE5" w:rsidRDefault="00661A82" w:rsidP="00A168FD">
            <w:pPr>
              <w:rPr>
                <w:rFonts w:ascii="Times New Roman" w:hAnsi="Times New Roman" w:cs="Times New Roman"/>
                <w:sz w:val="24"/>
                <w:szCs w:val="24"/>
              </w:rPr>
            </w:pPr>
          </w:p>
          <w:p w:rsidR="00661A82" w:rsidRPr="00127FE5" w:rsidRDefault="00661A82" w:rsidP="00A168FD">
            <w:pPr>
              <w:rPr>
                <w:rFonts w:ascii="Times New Roman" w:hAnsi="Times New Roman" w:cs="Times New Roman"/>
                <w:sz w:val="24"/>
                <w:szCs w:val="24"/>
              </w:rPr>
            </w:pPr>
          </w:p>
        </w:tc>
        <w:tc>
          <w:tcPr>
            <w:tcW w:w="1530" w:type="dxa"/>
          </w:tcPr>
          <w:p w:rsidR="00661A82" w:rsidRPr="00127FE5" w:rsidRDefault="00661A82" w:rsidP="00A168FD">
            <w:pPr>
              <w:rPr>
                <w:rFonts w:ascii="Times New Roman" w:hAnsi="Times New Roman" w:cs="Times New Roman"/>
                <w:sz w:val="24"/>
                <w:szCs w:val="24"/>
              </w:rPr>
            </w:pPr>
          </w:p>
        </w:tc>
      </w:tr>
      <w:tr w:rsidR="00661A82" w:rsidRPr="00127FE5" w:rsidTr="00A168FD">
        <w:tc>
          <w:tcPr>
            <w:tcW w:w="2808" w:type="dxa"/>
          </w:tcPr>
          <w:p w:rsidR="00661A82" w:rsidRPr="00127FE5" w:rsidRDefault="00142447" w:rsidP="00A168FD">
            <w:pPr>
              <w:rPr>
                <w:rFonts w:ascii="Times New Roman" w:hAnsi="Times New Roman" w:cs="Times New Roman"/>
                <w:sz w:val="24"/>
                <w:szCs w:val="24"/>
              </w:rPr>
            </w:pPr>
            <w:r>
              <w:rPr>
                <w:rFonts w:ascii="Times New Roman" w:hAnsi="Times New Roman" w:cs="Times New Roman"/>
                <w:sz w:val="24"/>
                <w:szCs w:val="24"/>
              </w:rPr>
              <w:t>N</w:t>
            </w:r>
            <w:r w:rsidR="00661A82" w:rsidRPr="00127FE5">
              <w:rPr>
                <w:rFonts w:ascii="Times New Roman" w:hAnsi="Times New Roman" w:cs="Times New Roman"/>
                <w:sz w:val="24"/>
                <w:szCs w:val="24"/>
              </w:rPr>
              <w:t>ew features</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M</w:t>
            </w:r>
          </w:p>
        </w:tc>
        <w:tc>
          <w:tcPr>
            <w:tcW w:w="405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 xml:space="preserve">Check system option settings, contact ELLUCIAN support for help in resolving issues. Verify with other teams like (Information Security </w:t>
            </w:r>
            <w:r w:rsidRPr="00127FE5">
              <w:rPr>
                <w:rFonts w:ascii="Times New Roman" w:hAnsi="Times New Roman" w:cs="Times New Roman"/>
                <w:sz w:val="24"/>
                <w:szCs w:val="24"/>
              </w:rPr>
              <w:lastRenderedPageBreak/>
              <w:t>Officer) if needed.</w:t>
            </w:r>
          </w:p>
          <w:p w:rsidR="00661A82" w:rsidRPr="00127FE5" w:rsidRDefault="00661A82" w:rsidP="00A168FD">
            <w:pPr>
              <w:rPr>
                <w:rFonts w:ascii="Times New Roman" w:hAnsi="Times New Roman" w:cs="Times New Roman"/>
                <w:sz w:val="24"/>
                <w:szCs w:val="24"/>
              </w:rPr>
            </w:pPr>
          </w:p>
        </w:tc>
        <w:tc>
          <w:tcPr>
            <w:tcW w:w="1530" w:type="dxa"/>
          </w:tcPr>
          <w:p w:rsidR="00661A82" w:rsidRPr="00127FE5" w:rsidRDefault="00661A82" w:rsidP="00A168FD">
            <w:pPr>
              <w:rPr>
                <w:rFonts w:ascii="Times New Roman" w:hAnsi="Times New Roman" w:cs="Times New Roman"/>
                <w:sz w:val="24"/>
                <w:szCs w:val="24"/>
              </w:rPr>
            </w:pPr>
          </w:p>
        </w:tc>
      </w:tr>
      <w:tr w:rsidR="00661A82" w:rsidRPr="00127FE5" w:rsidTr="00A168FD">
        <w:tc>
          <w:tcPr>
            <w:tcW w:w="2808"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lastRenderedPageBreak/>
              <w:t xml:space="preserve">Pay Pal Credit Card Verification </w:t>
            </w:r>
          </w:p>
        </w:tc>
        <w:tc>
          <w:tcPr>
            <w:tcW w:w="1710" w:type="dxa"/>
          </w:tcPr>
          <w:p w:rsidR="00661A82" w:rsidRPr="00127FE5" w:rsidRDefault="00661A82" w:rsidP="00A168FD">
            <w:pPr>
              <w:rPr>
                <w:rFonts w:ascii="Times New Roman" w:hAnsi="Times New Roman" w:cs="Times New Roman"/>
                <w:sz w:val="24"/>
                <w:szCs w:val="24"/>
              </w:rPr>
            </w:pPr>
            <w:r w:rsidRPr="00127FE5">
              <w:rPr>
                <w:rFonts w:ascii="Times New Roman" w:hAnsi="Times New Roman" w:cs="Times New Roman"/>
                <w:sz w:val="24"/>
                <w:szCs w:val="24"/>
              </w:rPr>
              <w:t>M</w:t>
            </w:r>
          </w:p>
        </w:tc>
        <w:tc>
          <w:tcPr>
            <w:tcW w:w="4050" w:type="dxa"/>
          </w:tcPr>
          <w:p w:rsidR="00661A82" w:rsidRPr="00127FE5" w:rsidRDefault="007F0D18" w:rsidP="00A168FD">
            <w:pPr>
              <w:rPr>
                <w:rFonts w:ascii="Times New Roman" w:hAnsi="Times New Roman" w:cs="Times New Roman"/>
                <w:sz w:val="24"/>
                <w:szCs w:val="24"/>
              </w:rPr>
            </w:pPr>
            <w:r w:rsidRPr="00127FE5">
              <w:rPr>
                <w:rFonts w:ascii="Times New Roman" w:hAnsi="Times New Roman" w:cs="Times New Roman"/>
                <w:sz w:val="24"/>
                <w:szCs w:val="24"/>
              </w:rPr>
              <w:t xml:space="preserve">Check with </w:t>
            </w:r>
            <w:proofErr w:type="spellStart"/>
            <w:r w:rsidRPr="00127FE5">
              <w:rPr>
                <w:rFonts w:ascii="Times New Roman" w:hAnsi="Times New Roman" w:cs="Times New Roman"/>
                <w:sz w:val="24"/>
                <w:szCs w:val="24"/>
              </w:rPr>
              <w:t>paypal</w:t>
            </w:r>
            <w:proofErr w:type="spellEnd"/>
            <w:r w:rsidRPr="00127FE5">
              <w:rPr>
                <w:rFonts w:ascii="Times New Roman" w:hAnsi="Times New Roman" w:cs="Times New Roman"/>
                <w:sz w:val="24"/>
                <w:szCs w:val="24"/>
              </w:rPr>
              <w:t xml:space="preserve"> to see if there is a test CC number that can be used for testing before prod implementation</w:t>
            </w:r>
          </w:p>
          <w:p w:rsidR="00661A82" w:rsidRPr="00127FE5" w:rsidRDefault="00661A82" w:rsidP="00A168FD">
            <w:pPr>
              <w:rPr>
                <w:rFonts w:ascii="Times New Roman" w:hAnsi="Times New Roman" w:cs="Times New Roman"/>
                <w:sz w:val="24"/>
                <w:szCs w:val="24"/>
              </w:rPr>
            </w:pPr>
          </w:p>
        </w:tc>
        <w:tc>
          <w:tcPr>
            <w:tcW w:w="1530" w:type="dxa"/>
          </w:tcPr>
          <w:p w:rsidR="00661A82" w:rsidRPr="00127FE5" w:rsidRDefault="00661A82" w:rsidP="00A168FD">
            <w:pPr>
              <w:rPr>
                <w:rFonts w:ascii="Times New Roman" w:hAnsi="Times New Roman" w:cs="Times New Roman"/>
                <w:sz w:val="24"/>
                <w:szCs w:val="24"/>
              </w:rPr>
            </w:pPr>
          </w:p>
        </w:tc>
      </w:tr>
      <w:tr w:rsidR="00C1585E" w:rsidRPr="00127FE5" w:rsidTr="00A168FD">
        <w:tc>
          <w:tcPr>
            <w:tcW w:w="2808" w:type="dxa"/>
          </w:tcPr>
          <w:p w:rsidR="00C1585E" w:rsidRPr="00127FE5" w:rsidRDefault="00C1585E" w:rsidP="00A168FD">
            <w:pPr>
              <w:rPr>
                <w:rFonts w:ascii="Times New Roman" w:hAnsi="Times New Roman" w:cs="Times New Roman"/>
                <w:sz w:val="24"/>
                <w:szCs w:val="24"/>
              </w:rPr>
            </w:pPr>
            <w:proofErr w:type="spellStart"/>
            <w:r>
              <w:rPr>
                <w:rFonts w:ascii="Times New Roman" w:hAnsi="Times New Roman" w:cs="Times New Roman"/>
                <w:sz w:val="24"/>
                <w:szCs w:val="24"/>
              </w:rPr>
              <w:t>Phonathon</w:t>
            </w:r>
            <w:proofErr w:type="spellEnd"/>
            <w:r>
              <w:rPr>
                <w:rFonts w:ascii="Times New Roman" w:hAnsi="Times New Roman" w:cs="Times New Roman"/>
                <w:sz w:val="24"/>
                <w:szCs w:val="24"/>
              </w:rPr>
              <w:t xml:space="preserve"> Director leaving</w:t>
            </w:r>
          </w:p>
        </w:tc>
        <w:tc>
          <w:tcPr>
            <w:tcW w:w="1710" w:type="dxa"/>
          </w:tcPr>
          <w:p w:rsidR="00C1585E" w:rsidRPr="00127FE5" w:rsidRDefault="00C1585E" w:rsidP="00A168FD">
            <w:pPr>
              <w:rPr>
                <w:rFonts w:ascii="Times New Roman" w:hAnsi="Times New Roman" w:cs="Times New Roman"/>
                <w:sz w:val="24"/>
                <w:szCs w:val="24"/>
              </w:rPr>
            </w:pPr>
            <w:r>
              <w:rPr>
                <w:rFonts w:ascii="Times New Roman" w:hAnsi="Times New Roman" w:cs="Times New Roman"/>
                <w:sz w:val="24"/>
                <w:szCs w:val="24"/>
              </w:rPr>
              <w:t>H</w:t>
            </w:r>
          </w:p>
        </w:tc>
        <w:tc>
          <w:tcPr>
            <w:tcW w:w="4050" w:type="dxa"/>
          </w:tcPr>
          <w:p w:rsidR="00C1585E" w:rsidRPr="00127FE5" w:rsidRDefault="00C1585E" w:rsidP="00A168FD">
            <w:pPr>
              <w:rPr>
                <w:rFonts w:ascii="Times New Roman" w:hAnsi="Times New Roman" w:cs="Times New Roman"/>
                <w:sz w:val="24"/>
                <w:szCs w:val="24"/>
              </w:rPr>
            </w:pPr>
            <w:r>
              <w:rPr>
                <w:rFonts w:ascii="Times New Roman" w:hAnsi="Times New Roman" w:cs="Times New Roman"/>
                <w:sz w:val="24"/>
                <w:szCs w:val="24"/>
              </w:rPr>
              <w:t xml:space="preserve">Learning curve of </w:t>
            </w:r>
            <w:proofErr w:type="spellStart"/>
            <w:r>
              <w:rPr>
                <w:rFonts w:ascii="Times New Roman" w:hAnsi="Times New Roman" w:cs="Times New Roman"/>
                <w:sz w:val="24"/>
                <w:szCs w:val="24"/>
              </w:rPr>
              <w:t>Phonathon</w:t>
            </w:r>
            <w:proofErr w:type="spellEnd"/>
            <w:r>
              <w:rPr>
                <w:rFonts w:ascii="Times New Roman" w:hAnsi="Times New Roman" w:cs="Times New Roman"/>
                <w:sz w:val="24"/>
                <w:szCs w:val="24"/>
              </w:rPr>
              <w:t xml:space="preserve"> Co-</w:t>
            </w:r>
            <w:proofErr w:type="spellStart"/>
            <w:r>
              <w:rPr>
                <w:rFonts w:ascii="Times New Roman" w:hAnsi="Times New Roman" w:cs="Times New Roman"/>
                <w:sz w:val="24"/>
                <w:szCs w:val="24"/>
              </w:rPr>
              <w:t>ordinator</w:t>
            </w:r>
            <w:proofErr w:type="spellEnd"/>
            <w:r>
              <w:rPr>
                <w:rFonts w:ascii="Times New Roman" w:hAnsi="Times New Roman" w:cs="Times New Roman"/>
                <w:sz w:val="24"/>
                <w:szCs w:val="24"/>
              </w:rPr>
              <w:t xml:space="preserve"> and the new </w:t>
            </w:r>
            <w:proofErr w:type="spellStart"/>
            <w:r>
              <w:rPr>
                <w:rFonts w:ascii="Times New Roman" w:hAnsi="Times New Roman" w:cs="Times New Roman"/>
                <w:sz w:val="24"/>
                <w:szCs w:val="24"/>
              </w:rPr>
              <w:t>Phonathon</w:t>
            </w:r>
            <w:proofErr w:type="spellEnd"/>
            <w:r>
              <w:rPr>
                <w:rFonts w:ascii="Times New Roman" w:hAnsi="Times New Roman" w:cs="Times New Roman"/>
                <w:sz w:val="24"/>
                <w:szCs w:val="24"/>
              </w:rPr>
              <w:t xml:space="preserve"> Director might impact the timeline of the project</w:t>
            </w:r>
          </w:p>
        </w:tc>
        <w:tc>
          <w:tcPr>
            <w:tcW w:w="1530" w:type="dxa"/>
          </w:tcPr>
          <w:p w:rsidR="00C1585E" w:rsidRPr="00127FE5" w:rsidRDefault="00C1585E" w:rsidP="00A168FD">
            <w:pPr>
              <w:rPr>
                <w:rFonts w:ascii="Times New Roman" w:hAnsi="Times New Roman" w:cs="Times New Roman"/>
                <w:sz w:val="24"/>
                <w:szCs w:val="24"/>
              </w:rPr>
            </w:pPr>
          </w:p>
        </w:tc>
      </w:tr>
    </w:tbl>
    <w:p w:rsidR="00FD645C" w:rsidRPr="00127FE5" w:rsidRDefault="00FD645C" w:rsidP="00FD645C">
      <w:pPr>
        <w:rPr>
          <w:rFonts w:ascii="Times New Roman" w:hAnsi="Times New Roman" w:cs="Times New Roman"/>
          <w:color w:val="000000"/>
          <w:sz w:val="24"/>
          <w:szCs w:val="24"/>
        </w:rPr>
      </w:pPr>
    </w:p>
    <w:p w:rsidR="00794853" w:rsidRPr="00127FE5" w:rsidRDefault="00794853" w:rsidP="00261D3D">
      <w:pPr>
        <w:rPr>
          <w:rFonts w:ascii="Times New Roman" w:hAnsi="Times New Roman" w:cs="Times New Roman"/>
          <w:b/>
          <w:sz w:val="24"/>
          <w:szCs w:val="24"/>
        </w:rPr>
      </w:pPr>
      <w:r w:rsidRPr="00127FE5">
        <w:rPr>
          <w:rFonts w:ascii="Times New Roman" w:hAnsi="Times New Roman" w:cs="Times New Roman"/>
          <w:b/>
          <w:sz w:val="24"/>
          <w:szCs w:val="24"/>
        </w:rPr>
        <w:t>Dependencies:</w:t>
      </w:r>
    </w:p>
    <w:p w:rsidR="00C3316D" w:rsidRDefault="00C3316D" w:rsidP="00C3316D">
      <w:pPr>
        <w:pStyle w:val="ListParagraph"/>
        <w:numPr>
          <w:ilvl w:val="0"/>
          <w:numId w:val="13"/>
        </w:numPr>
        <w:spacing w:after="0" w:line="240" w:lineRule="auto"/>
        <w:rPr>
          <w:ins w:id="121" w:author="Navin Ikramullah" w:date="2014-07-02T15:59:00Z"/>
          <w:rFonts w:ascii="Times New Roman" w:hAnsi="Times New Roman" w:cs="Times New Roman"/>
          <w:sz w:val="24"/>
          <w:szCs w:val="24"/>
        </w:rPr>
      </w:pPr>
      <w:r w:rsidRPr="00127FE5">
        <w:rPr>
          <w:rFonts w:ascii="Times New Roman" w:hAnsi="Times New Roman" w:cs="Times New Roman"/>
          <w:sz w:val="24"/>
          <w:szCs w:val="24"/>
        </w:rPr>
        <w:t xml:space="preserve">The project is dependent on the availability of resources to </w:t>
      </w:r>
      <w:r w:rsidR="008C3C45" w:rsidRPr="00127FE5">
        <w:rPr>
          <w:rFonts w:ascii="Times New Roman" w:hAnsi="Times New Roman" w:cs="Times New Roman"/>
          <w:sz w:val="24"/>
          <w:szCs w:val="24"/>
        </w:rPr>
        <w:t>make screen changes using</w:t>
      </w:r>
      <w:r w:rsidRPr="00127FE5">
        <w:rPr>
          <w:rFonts w:ascii="Times New Roman" w:hAnsi="Times New Roman" w:cs="Times New Roman"/>
          <w:sz w:val="24"/>
          <w:szCs w:val="24"/>
        </w:rPr>
        <w:t xml:space="preserve"> Monet.</w:t>
      </w:r>
    </w:p>
    <w:p w:rsidR="006516BF" w:rsidRPr="00127FE5" w:rsidRDefault="006516BF" w:rsidP="00C3316D">
      <w:pPr>
        <w:pStyle w:val="ListParagraph"/>
        <w:numPr>
          <w:ilvl w:val="0"/>
          <w:numId w:val="13"/>
        </w:numPr>
        <w:spacing w:after="0" w:line="240" w:lineRule="auto"/>
        <w:rPr>
          <w:rFonts w:ascii="Times New Roman" w:hAnsi="Times New Roman" w:cs="Times New Roman"/>
          <w:sz w:val="24"/>
          <w:szCs w:val="24"/>
        </w:rPr>
      </w:pPr>
      <w:ins w:id="122" w:author="Navin Ikramullah" w:date="2014-07-02T15:59:00Z">
        <w:r>
          <w:rPr>
            <w:rFonts w:ascii="Times New Roman" w:hAnsi="Times New Roman" w:cs="Times New Roman"/>
            <w:sz w:val="24"/>
            <w:szCs w:val="24"/>
          </w:rPr>
          <w:t xml:space="preserve">Defining the </w:t>
        </w:r>
      </w:ins>
      <w:proofErr w:type="spellStart"/>
      <w:ins w:id="123" w:author="Navin Ikramullah" w:date="2014-07-02T16:00:00Z">
        <w:r>
          <w:rPr>
            <w:rFonts w:ascii="Times New Roman" w:hAnsi="Times New Roman" w:cs="Times New Roman"/>
            <w:sz w:val="24"/>
            <w:szCs w:val="24"/>
          </w:rPr>
          <w:t>phonathon</w:t>
        </w:r>
        <w:proofErr w:type="spellEnd"/>
        <w:r>
          <w:rPr>
            <w:rFonts w:ascii="Times New Roman" w:hAnsi="Times New Roman" w:cs="Times New Roman"/>
            <w:sz w:val="24"/>
            <w:szCs w:val="24"/>
          </w:rPr>
          <w:t xml:space="preserve"> </w:t>
        </w:r>
      </w:ins>
      <w:ins w:id="124" w:author="Navin Ikramullah" w:date="2014-07-02T15:59:00Z">
        <w:r w:rsidR="00FD549B">
          <w:rPr>
            <w:rFonts w:ascii="Times New Roman" w:hAnsi="Times New Roman" w:cs="Times New Roman"/>
            <w:sz w:val="24"/>
            <w:szCs w:val="24"/>
          </w:rPr>
          <w:t xml:space="preserve">data request is </w:t>
        </w:r>
        <w:r>
          <w:rPr>
            <w:rFonts w:ascii="Times New Roman" w:hAnsi="Times New Roman" w:cs="Times New Roman"/>
            <w:sz w:val="24"/>
            <w:szCs w:val="24"/>
          </w:rPr>
          <w:t xml:space="preserve">dependent </w:t>
        </w:r>
      </w:ins>
      <w:ins w:id="125" w:author="Navin Ikramullah" w:date="2014-07-02T16:00:00Z">
        <w:r>
          <w:rPr>
            <w:rFonts w:ascii="Times New Roman" w:hAnsi="Times New Roman" w:cs="Times New Roman"/>
            <w:sz w:val="24"/>
            <w:szCs w:val="24"/>
          </w:rPr>
          <w:t>on the upgrade.</w:t>
        </w:r>
      </w:ins>
    </w:p>
    <w:p w:rsidR="00C3316D" w:rsidRPr="00127FE5" w:rsidRDefault="00C3316D" w:rsidP="00C3316D">
      <w:pPr>
        <w:pStyle w:val="ListParagraph"/>
        <w:spacing w:after="0" w:line="240" w:lineRule="auto"/>
        <w:rPr>
          <w:rFonts w:ascii="Times New Roman" w:hAnsi="Times New Roman" w:cs="Times New Roman"/>
          <w:sz w:val="24"/>
          <w:szCs w:val="24"/>
        </w:rPr>
      </w:pPr>
    </w:p>
    <w:tbl>
      <w:tblPr>
        <w:tblStyle w:val="TableGrid"/>
        <w:tblW w:w="0" w:type="auto"/>
        <w:shd w:val="clear" w:color="auto" w:fill="215868" w:themeFill="accent5" w:themeFillShade="80"/>
        <w:tblLook w:val="04A0" w:firstRow="1" w:lastRow="0" w:firstColumn="1" w:lastColumn="0" w:noHBand="0" w:noVBand="1"/>
      </w:tblPr>
      <w:tblGrid>
        <w:gridCol w:w="9576"/>
      </w:tblGrid>
      <w:tr w:rsidR="0072348E" w:rsidRPr="00127FE5" w:rsidTr="007920CE">
        <w:tc>
          <w:tcPr>
            <w:tcW w:w="9576" w:type="dxa"/>
            <w:shd w:val="clear" w:color="auto" w:fill="2D7A8F"/>
          </w:tcPr>
          <w:p w:rsidR="0072348E" w:rsidRPr="00127FE5" w:rsidRDefault="0072348E" w:rsidP="0072348E">
            <w:pPr>
              <w:jc w:val="center"/>
              <w:rPr>
                <w:rFonts w:ascii="Times New Roman" w:hAnsi="Times New Roman" w:cs="Times New Roman"/>
                <w:b/>
                <w:sz w:val="24"/>
                <w:szCs w:val="24"/>
              </w:rPr>
            </w:pPr>
            <w:r w:rsidRPr="00127FE5">
              <w:rPr>
                <w:rFonts w:ascii="Times New Roman" w:hAnsi="Times New Roman" w:cs="Times New Roman"/>
                <w:b/>
                <w:sz w:val="24"/>
                <w:szCs w:val="24"/>
              </w:rPr>
              <w:t>Project Resources</w:t>
            </w:r>
          </w:p>
        </w:tc>
      </w:tr>
    </w:tbl>
    <w:p w:rsidR="00C3316D" w:rsidRPr="00127FE5" w:rsidDel="00D353E1" w:rsidRDefault="00C3316D" w:rsidP="00261D3D">
      <w:pPr>
        <w:rPr>
          <w:del w:id="126" w:author="Navin Ikramullah" w:date="2014-07-02T17:01:00Z"/>
          <w:rFonts w:ascii="Times New Roman" w:hAnsi="Times New Roman" w:cs="Times New Roman"/>
          <w:b/>
          <w:sz w:val="24"/>
          <w:szCs w:val="24"/>
        </w:rPr>
      </w:pPr>
    </w:p>
    <w:p w:rsidR="000D2F0D" w:rsidRPr="00127FE5" w:rsidRDefault="000D2F0D" w:rsidP="00261D3D">
      <w:pPr>
        <w:rPr>
          <w:rFonts w:ascii="Times New Roman" w:hAnsi="Times New Roman" w:cs="Times New Roman"/>
          <w:b/>
          <w:sz w:val="24"/>
          <w:szCs w:val="24"/>
        </w:rPr>
      </w:pPr>
      <w:r w:rsidRPr="00127FE5">
        <w:rPr>
          <w:rFonts w:ascii="Times New Roman" w:hAnsi="Times New Roman" w:cs="Times New Roman"/>
          <w:b/>
          <w:sz w:val="24"/>
          <w:szCs w:val="24"/>
        </w:rPr>
        <w:t>High Level Org chart/Communication Plan</w:t>
      </w:r>
      <w:r w:rsidR="007B47B4" w:rsidRPr="00127FE5">
        <w:rPr>
          <w:rFonts w:ascii="Times New Roman" w:hAnsi="Times New Roman" w:cs="Times New Roman"/>
          <w:b/>
          <w:sz w:val="24"/>
          <w:szCs w:val="24"/>
        </w:rPr>
        <w:t>:</w:t>
      </w:r>
    </w:p>
    <w:p w:rsidR="00FC4DA6" w:rsidRPr="00127FE5" w:rsidRDefault="00FA6DF7" w:rsidP="00FC4DA6">
      <w:pPr>
        <w:ind w:firstLine="720"/>
        <w:rPr>
          <w:rFonts w:ascii="Times New Roman" w:hAnsi="Times New Roman" w:cs="Times New Roman"/>
          <w:sz w:val="24"/>
          <w:szCs w:val="24"/>
        </w:rPr>
      </w:pPr>
      <w:r w:rsidRPr="00127FE5">
        <w:rPr>
          <w:rFonts w:ascii="Times New Roman" w:hAnsi="Times New Roman" w:cs="Times New Roman"/>
          <w:sz w:val="24"/>
          <w:szCs w:val="24"/>
        </w:rPr>
        <w:t xml:space="preserve">Kelly Ptacek </w:t>
      </w:r>
    </w:p>
    <w:p w:rsidR="00FC4DA6" w:rsidRPr="00127FE5" w:rsidRDefault="00FA6DF7" w:rsidP="00FC4DA6">
      <w:pPr>
        <w:pStyle w:val="ListParagraph"/>
        <w:numPr>
          <w:ilvl w:val="3"/>
          <w:numId w:val="19"/>
        </w:numPr>
        <w:rPr>
          <w:rFonts w:ascii="Times New Roman" w:hAnsi="Times New Roman" w:cs="Times New Roman"/>
          <w:sz w:val="24"/>
          <w:szCs w:val="24"/>
        </w:rPr>
      </w:pPr>
      <w:r w:rsidRPr="00127FE5">
        <w:rPr>
          <w:rFonts w:ascii="Times New Roman" w:hAnsi="Times New Roman" w:cs="Times New Roman"/>
          <w:sz w:val="24"/>
          <w:szCs w:val="24"/>
        </w:rPr>
        <w:t xml:space="preserve">Brian Diss </w:t>
      </w:r>
    </w:p>
    <w:p w:rsidR="007B47B4" w:rsidRPr="00127FE5" w:rsidRDefault="00FC4DA6" w:rsidP="00FC4DA6">
      <w:pPr>
        <w:pStyle w:val="ListParagraph"/>
        <w:numPr>
          <w:ilvl w:val="4"/>
          <w:numId w:val="19"/>
        </w:numPr>
        <w:rPr>
          <w:rFonts w:ascii="Times New Roman" w:hAnsi="Times New Roman" w:cs="Times New Roman"/>
          <w:sz w:val="24"/>
          <w:szCs w:val="24"/>
        </w:rPr>
      </w:pPr>
      <w:r w:rsidRPr="00127FE5">
        <w:rPr>
          <w:rFonts w:ascii="Times New Roman" w:hAnsi="Times New Roman" w:cs="Times New Roman"/>
          <w:sz w:val="24"/>
          <w:szCs w:val="24"/>
        </w:rPr>
        <w:t>Christian Warneke</w:t>
      </w:r>
    </w:p>
    <w:p w:rsidR="00FC4DA6" w:rsidRPr="00127FE5" w:rsidRDefault="00FA6DF7" w:rsidP="00FA6DF7">
      <w:pPr>
        <w:ind w:left="720"/>
        <w:rPr>
          <w:rFonts w:ascii="Times New Roman" w:hAnsi="Times New Roman" w:cs="Times New Roman"/>
          <w:sz w:val="24"/>
          <w:szCs w:val="24"/>
        </w:rPr>
      </w:pPr>
      <w:r w:rsidRPr="00127FE5">
        <w:rPr>
          <w:rFonts w:ascii="Times New Roman" w:hAnsi="Times New Roman" w:cs="Times New Roman"/>
          <w:sz w:val="24"/>
          <w:szCs w:val="24"/>
        </w:rPr>
        <w:t>Liz Dross</w:t>
      </w:r>
    </w:p>
    <w:p w:rsidR="00FA6DF7" w:rsidRPr="00127FE5" w:rsidRDefault="005E4568" w:rsidP="00FC4DA6">
      <w:pPr>
        <w:pStyle w:val="ListParagraph"/>
        <w:numPr>
          <w:ilvl w:val="4"/>
          <w:numId w:val="21"/>
        </w:numPr>
        <w:rPr>
          <w:rFonts w:ascii="Times New Roman" w:hAnsi="Times New Roman" w:cs="Times New Roman"/>
          <w:sz w:val="24"/>
          <w:szCs w:val="24"/>
        </w:rPr>
      </w:pPr>
      <w:r w:rsidRPr="00127FE5">
        <w:rPr>
          <w:rFonts w:ascii="Times New Roman" w:hAnsi="Times New Roman" w:cs="Times New Roman"/>
          <w:sz w:val="24"/>
          <w:szCs w:val="24"/>
        </w:rPr>
        <w:t>Aaron Welsher</w:t>
      </w:r>
    </w:p>
    <w:p w:rsidR="005E4568" w:rsidRPr="00127FE5" w:rsidRDefault="005E4568" w:rsidP="00FC4DA6">
      <w:pPr>
        <w:pStyle w:val="ListParagraph"/>
        <w:numPr>
          <w:ilvl w:val="4"/>
          <w:numId w:val="21"/>
        </w:numPr>
        <w:rPr>
          <w:rFonts w:ascii="Times New Roman" w:hAnsi="Times New Roman" w:cs="Times New Roman"/>
          <w:sz w:val="24"/>
          <w:szCs w:val="24"/>
        </w:rPr>
      </w:pPr>
      <w:r w:rsidRPr="00127FE5">
        <w:rPr>
          <w:rFonts w:ascii="Times New Roman" w:hAnsi="Times New Roman" w:cs="Times New Roman"/>
          <w:sz w:val="24"/>
          <w:szCs w:val="24"/>
        </w:rPr>
        <w:t>Jahnavi Vemuri</w:t>
      </w:r>
    </w:p>
    <w:p w:rsidR="005E4568" w:rsidRPr="00127FE5" w:rsidRDefault="005E4568" w:rsidP="00FC4DA6">
      <w:pPr>
        <w:pStyle w:val="ListParagraph"/>
        <w:numPr>
          <w:ilvl w:val="4"/>
          <w:numId w:val="21"/>
        </w:numPr>
        <w:rPr>
          <w:rFonts w:ascii="Times New Roman" w:hAnsi="Times New Roman" w:cs="Times New Roman"/>
          <w:sz w:val="24"/>
          <w:szCs w:val="24"/>
        </w:rPr>
      </w:pPr>
      <w:r w:rsidRPr="00127FE5">
        <w:rPr>
          <w:rFonts w:ascii="Times New Roman" w:hAnsi="Times New Roman" w:cs="Times New Roman"/>
          <w:sz w:val="24"/>
          <w:szCs w:val="24"/>
        </w:rPr>
        <w:t>Kedar Bondili</w:t>
      </w:r>
    </w:p>
    <w:p w:rsidR="005E4568" w:rsidRPr="00127FE5" w:rsidRDefault="005E4568" w:rsidP="00FC4DA6">
      <w:pPr>
        <w:pStyle w:val="ListParagraph"/>
        <w:numPr>
          <w:ilvl w:val="4"/>
          <w:numId w:val="21"/>
        </w:numPr>
        <w:rPr>
          <w:rFonts w:ascii="Times New Roman" w:hAnsi="Times New Roman" w:cs="Times New Roman"/>
          <w:sz w:val="24"/>
          <w:szCs w:val="24"/>
        </w:rPr>
      </w:pPr>
      <w:r w:rsidRPr="00127FE5">
        <w:rPr>
          <w:rFonts w:ascii="Times New Roman" w:hAnsi="Times New Roman" w:cs="Times New Roman"/>
          <w:sz w:val="24"/>
          <w:szCs w:val="24"/>
        </w:rPr>
        <w:t>Navin Ikramullah</w:t>
      </w:r>
    </w:p>
    <w:p w:rsidR="005E4568" w:rsidRPr="00127FE5" w:rsidDel="00D353E1" w:rsidRDefault="005E4568" w:rsidP="005E4568">
      <w:pPr>
        <w:pStyle w:val="ListParagraph"/>
        <w:ind w:left="1800"/>
        <w:rPr>
          <w:del w:id="127" w:author="Navin Ikramullah" w:date="2014-07-02T16:59:00Z"/>
          <w:rFonts w:ascii="Times New Roman" w:hAnsi="Times New Roman" w:cs="Times New Roman"/>
          <w:sz w:val="24"/>
          <w:szCs w:val="24"/>
        </w:rPr>
      </w:pPr>
    </w:p>
    <w:p w:rsidR="00A90F51" w:rsidRDefault="000D2F0D">
      <w:pPr>
        <w:rPr>
          <w:ins w:id="128" w:author="Navin Ikramullah" w:date="2014-07-02T17:03:00Z"/>
          <w:rFonts w:ascii="Times New Roman" w:hAnsi="Times New Roman" w:cs="Times New Roman"/>
          <w:b/>
          <w:sz w:val="24"/>
          <w:szCs w:val="24"/>
        </w:rPr>
      </w:pPr>
      <w:r w:rsidRPr="00127FE5">
        <w:rPr>
          <w:rFonts w:ascii="Times New Roman" w:hAnsi="Times New Roman" w:cs="Times New Roman"/>
          <w:b/>
          <w:sz w:val="24"/>
          <w:szCs w:val="24"/>
        </w:rPr>
        <w:t>Other key Resource Requirements</w:t>
      </w:r>
    </w:p>
    <w:p w:rsidR="000D2F0D" w:rsidRPr="00127FE5" w:rsidDel="00D353E1" w:rsidRDefault="000D2F0D" w:rsidP="00261D3D">
      <w:pPr>
        <w:rPr>
          <w:del w:id="129" w:author="Navin Ikramullah" w:date="2014-07-02T16:59:00Z"/>
          <w:rFonts w:ascii="Times New Roman" w:hAnsi="Times New Roman" w:cs="Times New Roman"/>
          <w:b/>
          <w:sz w:val="24"/>
          <w:szCs w:val="24"/>
        </w:rPr>
      </w:pPr>
      <w:del w:id="130" w:author="Navin Ikramullah" w:date="2014-07-02T16:59:00Z">
        <w:r w:rsidRPr="00127FE5" w:rsidDel="00D353E1">
          <w:rPr>
            <w:rFonts w:ascii="Times New Roman" w:hAnsi="Times New Roman" w:cs="Times New Roman"/>
            <w:b/>
            <w:sz w:val="24"/>
            <w:szCs w:val="24"/>
          </w:rPr>
          <w:delText>:</w:delText>
        </w:r>
      </w:del>
    </w:p>
    <w:p w:rsidR="00B25819" w:rsidRPr="00127FE5" w:rsidDel="00B06FBF" w:rsidRDefault="00B25819" w:rsidP="00261D3D">
      <w:pPr>
        <w:rPr>
          <w:del w:id="131" w:author="Navin Ikramullah" w:date="2014-07-02T16:58:00Z"/>
          <w:rFonts w:ascii="Times New Roman" w:hAnsi="Times New Roman" w:cs="Times New Roman"/>
          <w:b/>
          <w:sz w:val="24"/>
          <w:szCs w:val="24"/>
        </w:rPr>
      </w:pPr>
      <w:r w:rsidRPr="00127FE5">
        <w:rPr>
          <w:rFonts w:ascii="Times New Roman" w:hAnsi="Times New Roman" w:cs="Times New Roman"/>
          <w:b/>
          <w:sz w:val="24"/>
          <w:szCs w:val="24"/>
        </w:rPr>
        <w:t>&lt;</w:t>
      </w:r>
      <w:r w:rsidR="004065CA">
        <w:rPr>
          <w:rFonts w:ascii="Times New Roman" w:hAnsi="Times New Roman" w:cs="Times New Roman"/>
          <w:b/>
          <w:sz w:val="24"/>
          <w:szCs w:val="24"/>
        </w:rPr>
        <w:t>Refer</w:t>
      </w:r>
      <w:r w:rsidR="004065CA" w:rsidRPr="00127FE5">
        <w:rPr>
          <w:rFonts w:ascii="Times New Roman" w:hAnsi="Times New Roman" w:cs="Times New Roman"/>
          <w:b/>
          <w:sz w:val="24"/>
          <w:szCs w:val="24"/>
        </w:rPr>
        <w:t xml:space="preserve"> </w:t>
      </w:r>
      <w:r w:rsidRPr="00127FE5">
        <w:rPr>
          <w:rFonts w:ascii="Times New Roman" w:hAnsi="Times New Roman" w:cs="Times New Roman"/>
          <w:b/>
          <w:sz w:val="24"/>
          <w:szCs w:val="24"/>
        </w:rPr>
        <w:t>spreadsheet&gt;</w:t>
      </w:r>
    </w:p>
    <w:p w:rsidR="005E4568" w:rsidRDefault="005E4568">
      <w:pPr>
        <w:rPr>
          <w:ins w:id="132" w:author="Navin Ikramullah" w:date="2014-07-02T17:03:00Z"/>
          <w:rFonts w:ascii="Times New Roman" w:hAnsi="Times New Roman" w:cs="Times New Roman"/>
          <w:b/>
          <w:sz w:val="24"/>
          <w:szCs w:val="24"/>
        </w:rPr>
      </w:pPr>
      <w:del w:id="133" w:author="Navin Ikramullah" w:date="2014-07-02T17:00:00Z">
        <w:r w:rsidRPr="00127FE5" w:rsidDel="00D353E1">
          <w:rPr>
            <w:rFonts w:ascii="Times New Roman" w:hAnsi="Times New Roman" w:cs="Times New Roman"/>
            <w:b/>
            <w:sz w:val="24"/>
            <w:szCs w:val="24"/>
          </w:rPr>
          <w:br w:type="page"/>
        </w:r>
      </w:del>
    </w:p>
    <w:p w:rsidR="00A90F51" w:rsidRDefault="00A90F51">
      <w:pPr>
        <w:rPr>
          <w:ins w:id="134" w:author="Navin Ikramullah" w:date="2014-07-02T17:03:00Z"/>
          <w:rFonts w:ascii="Times New Roman" w:hAnsi="Times New Roman" w:cs="Times New Roman"/>
          <w:b/>
          <w:sz w:val="24"/>
          <w:szCs w:val="24"/>
        </w:rPr>
      </w:pPr>
    </w:p>
    <w:p w:rsidR="00A90F51" w:rsidRPr="00127FE5" w:rsidRDefault="00A90F51">
      <w:pPr>
        <w:rPr>
          <w:rFonts w:ascii="Times New Roman" w:hAnsi="Times New Roman" w:cs="Times New Roman"/>
          <w:b/>
          <w:sz w:val="24"/>
          <w:szCs w:val="24"/>
        </w:rPr>
      </w:pPr>
    </w:p>
    <w:tbl>
      <w:tblPr>
        <w:tblStyle w:val="TableGrid"/>
        <w:tblW w:w="0" w:type="auto"/>
        <w:shd w:val="clear" w:color="auto" w:fill="215868" w:themeFill="accent5" w:themeFillShade="80"/>
        <w:tblLook w:val="04A0" w:firstRow="1" w:lastRow="0" w:firstColumn="1" w:lastColumn="0" w:noHBand="0" w:noVBand="1"/>
      </w:tblPr>
      <w:tblGrid>
        <w:gridCol w:w="3444"/>
        <w:gridCol w:w="3066"/>
        <w:gridCol w:w="3066"/>
      </w:tblGrid>
      <w:tr w:rsidR="0072348E" w:rsidRPr="00127FE5" w:rsidTr="007920CE">
        <w:tc>
          <w:tcPr>
            <w:tcW w:w="9576" w:type="dxa"/>
            <w:gridSpan w:val="3"/>
            <w:shd w:val="clear" w:color="auto" w:fill="2D7A8F"/>
          </w:tcPr>
          <w:p w:rsidR="0072348E" w:rsidRPr="00127FE5" w:rsidRDefault="0072348E" w:rsidP="0072348E">
            <w:pPr>
              <w:jc w:val="center"/>
              <w:rPr>
                <w:rFonts w:ascii="Times New Roman" w:hAnsi="Times New Roman" w:cs="Times New Roman"/>
                <w:b/>
                <w:sz w:val="24"/>
                <w:szCs w:val="24"/>
              </w:rPr>
            </w:pPr>
            <w:r w:rsidRPr="00127FE5">
              <w:rPr>
                <w:rFonts w:ascii="Times New Roman" w:hAnsi="Times New Roman" w:cs="Times New Roman"/>
                <w:b/>
                <w:sz w:val="24"/>
                <w:szCs w:val="24"/>
              </w:rPr>
              <w:lastRenderedPageBreak/>
              <w:t>Approvals</w:t>
            </w:r>
          </w:p>
        </w:tc>
      </w:tr>
      <w:tr w:rsidR="00204D9D" w:rsidRPr="00127FE5" w:rsidTr="00204D9D">
        <w:tblPrEx>
          <w:shd w:val="clear" w:color="auto" w:fill="auto"/>
        </w:tblPrEx>
        <w:tc>
          <w:tcPr>
            <w:tcW w:w="3444" w:type="dxa"/>
          </w:tcPr>
          <w:p w:rsidR="00204D9D" w:rsidRPr="00127FE5" w:rsidRDefault="00661A82" w:rsidP="00204D9D">
            <w:pPr>
              <w:jc w:val="both"/>
              <w:rPr>
                <w:rFonts w:ascii="Times New Roman" w:hAnsi="Times New Roman" w:cs="Times New Roman"/>
                <w:sz w:val="24"/>
                <w:szCs w:val="24"/>
              </w:rPr>
            </w:pPr>
            <w:r w:rsidRPr="00127FE5">
              <w:rPr>
                <w:rFonts w:ascii="Times New Roman" w:hAnsi="Times New Roman" w:cs="Times New Roman"/>
                <w:sz w:val="24"/>
                <w:szCs w:val="24"/>
              </w:rPr>
              <w:t>Primary Division</w:t>
            </w:r>
          </w:p>
        </w:tc>
        <w:tc>
          <w:tcPr>
            <w:tcW w:w="3066" w:type="dxa"/>
          </w:tcPr>
          <w:p w:rsidR="00204D9D" w:rsidRPr="00127FE5" w:rsidRDefault="00204D9D" w:rsidP="00204D9D">
            <w:pPr>
              <w:jc w:val="both"/>
              <w:rPr>
                <w:rFonts w:ascii="Times New Roman" w:hAnsi="Times New Roman" w:cs="Times New Roman"/>
                <w:sz w:val="24"/>
                <w:szCs w:val="24"/>
              </w:rPr>
            </w:pPr>
            <w:r w:rsidRPr="00127FE5">
              <w:rPr>
                <w:rFonts w:ascii="Times New Roman" w:hAnsi="Times New Roman" w:cs="Times New Roman"/>
                <w:sz w:val="24"/>
                <w:szCs w:val="24"/>
              </w:rPr>
              <w:t>Name</w:t>
            </w:r>
            <w:r w:rsidR="00661A82" w:rsidRPr="00127FE5">
              <w:rPr>
                <w:rFonts w:ascii="Times New Roman" w:hAnsi="Times New Roman" w:cs="Times New Roman"/>
                <w:sz w:val="24"/>
                <w:szCs w:val="24"/>
              </w:rPr>
              <w:t xml:space="preserve"> of Approver</w:t>
            </w:r>
          </w:p>
        </w:tc>
        <w:tc>
          <w:tcPr>
            <w:tcW w:w="3066" w:type="dxa"/>
          </w:tcPr>
          <w:p w:rsidR="00204D9D" w:rsidRPr="00127FE5" w:rsidRDefault="00204D9D" w:rsidP="00204D9D">
            <w:pPr>
              <w:jc w:val="both"/>
              <w:rPr>
                <w:rFonts w:ascii="Times New Roman" w:hAnsi="Times New Roman" w:cs="Times New Roman"/>
                <w:sz w:val="24"/>
                <w:szCs w:val="24"/>
              </w:rPr>
            </w:pPr>
            <w:r w:rsidRPr="00127FE5">
              <w:rPr>
                <w:rFonts w:ascii="Times New Roman" w:hAnsi="Times New Roman" w:cs="Times New Roman"/>
                <w:sz w:val="24"/>
                <w:szCs w:val="24"/>
              </w:rPr>
              <w:t>Date</w:t>
            </w:r>
          </w:p>
        </w:tc>
      </w:tr>
      <w:tr w:rsidR="00204D9D" w:rsidRPr="00127FE5" w:rsidTr="00204D9D">
        <w:tblPrEx>
          <w:shd w:val="clear" w:color="auto" w:fill="auto"/>
        </w:tblPrEx>
        <w:tc>
          <w:tcPr>
            <w:tcW w:w="3444" w:type="dxa"/>
          </w:tcPr>
          <w:p w:rsidR="00204D9D" w:rsidRPr="00127FE5" w:rsidRDefault="00204D9D" w:rsidP="00204D9D">
            <w:pPr>
              <w:jc w:val="both"/>
              <w:rPr>
                <w:rFonts w:ascii="Times New Roman" w:hAnsi="Times New Roman" w:cs="Times New Roman"/>
                <w:sz w:val="24"/>
                <w:szCs w:val="24"/>
              </w:rPr>
            </w:pPr>
          </w:p>
        </w:tc>
        <w:tc>
          <w:tcPr>
            <w:tcW w:w="3066" w:type="dxa"/>
          </w:tcPr>
          <w:p w:rsidR="00204D9D" w:rsidRPr="00127FE5" w:rsidRDefault="00204D9D" w:rsidP="00204D9D">
            <w:pPr>
              <w:jc w:val="both"/>
              <w:rPr>
                <w:rFonts w:ascii="Times New Roman" w:hAnsi="Times New Roman" w:cs="Times New Roman"/>
                <w:sz w:val="24"/>
                <w:szCs w:val="24"/>
              </w:rPr>
            </w:pPr>
          </w:p>
        </w:tc>
        <w:tc>
          <w:tcPr>
            <w:tcW w:w="3066" w:type="dxa"/>
          </w:tcPr>
          <w:p w:rsidR="00204D9D" w:rsidRPr="00127FE5" w:rsidRDefault="00204D9D" w:rsidP="00204D9D">
            <w:pPr>
              <w:jc w:val="both"/>
              <w:rPr>
                <w:rFonts w:ascii="Times New Roman" w:hAnsi="Times New Roman" w:cs="Times New Roman"/>
                <w:sz w:val="24"/>
                <w:szCs w:val="24"/>
              </w:rPr>
            </w:pPr>
          </w:p>
        </w:tc>
      </w:tr>
    </w:tbl>
    <w:p w:rsidR="00204D9D" w:rsidRPr="00127FE5" w:rsidRDefault="00204D9D" w:rsidP="00204D9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44"/>
        <w:gridCol w:w="3066"/>
        <w:gridCol w:w="3066"/>
      </w:tblGrid>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Key Stake Holders</w:t>
            </w: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 xml:space="preserve">Kelly </w:t>
            </w:r>
            <w:r w:rsidR="00FC4DA6" w:rsidRPr="00127FE5">
              <w:rPr>
                <w:rFonts w:ascii="Times New Roman" w:hAnsi="Times New Roman" w:cs="Times New Roman"/>
                <w:sz w:val="24"/>
                <w:szCs w:val="24"/>
              </w:rPr>
              <w:t>Ptacek</w:t>
            </w: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Brain Diss</w:t>
            </w: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Liz Dross</w:t>
            </w: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bl>
    <w:p w:rsidR="00661A82" w:rsidRPr="00127FE5" w:rsidRDefault="00661A82" w:rsidP="00661A8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44"/>
        <w:gridCol w:w="3066"/>
        <w:gridCol w:w="3066"/>
      </w:tblGrid>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Additional Signatures</w:t>
            </w:r>
          </w:p>
        </w:tc>
        <w:tc>
          <w:tcPr>
            <w:tcW w:w="3066"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Name of Approver</w:t>
            </w:r>
          </w:p>
        </w:tc>
        <w:tc>
          <w:tcPr>
            <w:tcW w:w="3066" w:type="dxa"/>
          </w:tcPr>
          <w:p w:rsidR="00661A82" w:rsidRPr="00127FE5" w:rsidRDefault="00661A82" w:rsidP="00A168FD">
            <w:pPr>
              <w:jc w:val="both"/>
              <w:rPr>
                <w:rFonts w:ascii="Times New Roman" w:hAnsi="Times New Roman" w:cs="Times New Roman"/>
                <w:sz w:val="24"/>
                <w:szCs w:val="24"/>
              </w:rPr>
            </w:pPr>
            <w:r w:rsidRPr="00127FE5">
              <w:rPr>
                <w:rFonts w:ascii="Times New Roman" w:hAnsi="Times New Roman" w:cs="Times New Roman"/>
                <w:sz w:val="24"/>
                <w:szCs w:val="24"/>
              </w:rPr>
              <w:t>Date</w:t>
            </w: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r w:rsidR="00661A82" w:rsidRPr="00127FE5" w:rsidTr="00A168FD">
        <w:tc>
          <w:tcPr>
            <w:tcW w:w="3444"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c>
          <w:tcPr>
            <w:tcW w:w="3066" w:type="dxa"/>
          </w:tcPr>
          <w:p w:rsidR="00661A82" w:rsidRPr="00127FE5" w:rsidRDefault="00661A82" w:rsidP="00A168FD">
            <w:pPr>
              <w:jc w:val="both"/>
              <w:rPr>
                <w:rFonts w:ascii="Times New Roman" w:hAnsi="Times New Roman" w:cs="Times New Roman"/>
                <w:sz w:val="24"/>
                <w:szCs w:val="24"/>
              </w:rPr>
            </w:pPr>
          </w:p>
        </w:tc>
      </w:tr>
    </w:tbl>
    <w:p w:rsidR="00661A82" w:rsidRPr="00127FE5" w:rsidRDefault="00661A82" w:rsidP="00661A82">
      <w:pPr>
        <w:jc w:val="both"/>
        <w:rPr>
          <w:rFonts w:ascii="Times New Roman" w:hAnsi="Times New Roman" w:cs="Times New Roman"/>
          <w:sz w:val="24"/>
          <w:szCs w:val="24"/>
        </w:rPr>
      </w:pPr>
    </w:p>
    <w:tbl>
      <w:tblPr>
        <w:tblStyle w:val="TableGrid"/>
        <w:tblW w:w="0" w:type="auto"/>
        <w:shd w:val="clear" w:color="auto" w:fill="215868" w:themeFill="accent5" w:themeFillShade="80"/>
        <w:tblLook w:val="04A0" w:firstRow="1" w:lastRow="0" w:firstColumn="1" w:lastColumn="0" w:noHBand="0" w:noVBand="1"/>
      </w:tblPr>
      <w:tblGrid>
        <w:gridCol w:w="9576"/>
      </w:tblGrid>
      <w:tr w:rsidR="0072348E" w:rsidRPr="00127FE5" w:rsidTr="007920CE">
        <w:tc>
          <w:tcPr>
            <w:tcW w:w="9576" w:type="dxa"/>
            <w:shd w:val="clear" w:color="auto" w:fill="2D7A8F"/>
          </w:tcPr>
          <w:p w:rsidR="0072348E" w:rsidRPr="00127FE5" w:rsidRDefault="0072348E" w:rsidP="0072348E">
            <w:pPr>
              <w:jc w:val="center"/>
              <w:rPr>
                <w:rFonts w:ascii="Times New Roman" w:hAnsi="Times New Roman" w:cs="Times New Roman"/>
                <w:b/>
                <w:sz w:val="24"/>
                <w:szCs w:val="24"/>
              </w:rPr>
            </w:pPr>
            <w:r w:rsidRPr="00127FE5">
              <w:rPr>
                <w:rFonts w:ascii="Times New Roman" w:hAnsi="Times New Roman" w:cs="Times New Roman"/>
                <w:b/>
                <w:sz w:val="24"/>
                <w:szCs w:val="24"/>
              </w:rPr>
              <w:t>Supporting Elements</w:t>
            </w:r>
          </w:p>
        </w:tc>
      </w:tr>
    </w:tbl>
    <w:p w:rsidR="0072348E" w:rsidRPr="00127FE5" w:rsidRDefault="0072348E" w:rsidP="00661A82">
      <w:pPr>
        <w:jc w:val="both"/>
        <w:rPr>
          <w:rFonts w:ascii="Times New Roman" w:hAnsi="Times New Roman" w:cs="Times New Roman"/>
          <w:sz w:val="24"/>
          <w:szCs w:val="24"/>
        </w:rPr>
      </w:pPr>
    </w:p>
    <w:p w:rsidR="0072348E" w:rsidRPr="00127FE5" w:rsidRDefault="0072348E" w:rsidP="0072348E">
      <w:pPr>
        <w:pStyle w:val="ListParagraph"/>
        <w:numPr>
          <w:ilvl w:val="0"/>
          <w:numId w:val="23"/>
        </w:numPr>
        <w:jc w:val="both"/>
        <w:rPr>
          <w:rFonts w:ascii="Times New Roman" w:hAnsi="Times New Roman" w:cs="Times New Roman"/>
          <w:sz w:val="24"/>
          <w:szCs w:val="24"/>
        </w:rPr>
      </w:pPr>
      <w:r w:rsidRPr="00127FE5">
        <w:rPr>
          <w:rFonts w:ascii="Times New Roman" w:hAnsi="Times New Roman" w:cs="Times New Roman"/>
          <w:sz w:val="24"/>
          <w:szCs w:val="24"/>
        </w:rPr>
        <w:t>High level WBS/Milestones/Deliverables</w:t>
      </w:r>
    </w:p>
    <w:p w:rsidR="0072348E" w:rsidRPr="00127FE5" w:rsidRDefault="0072348E" w:rsidP="0072348E">
      <w:pPr>
        <w:pStyle w:val="ListParagraph"/>
        <w:numPr>
          <w:ilvl w:val="0"/>
          <w:numId w:val="23"/>
        </w:numPr>
        <w:jc w:val="both"/>
        <w:rPr>
          <w:rFonts w:ascii="Times New Roman" w:hAnsi="Times New Roman" w:cs="Times New Roman"/>
          <w:sz w:val="24"/>
          <w:szCs w:val="24"/>
        </w:rPr>
      </w:pPr>
      <w:r w:rsidRPr="00127FE5">
        <w:rPr>
          <w:rFonts w:ascii="Times New Roman" w:hAnsi="Times New Roman" w:cs="Times New Roman"/>
          <w:sz w:val="24"/>
          <w:szCs w:val="24"/>
        </w:rPr>
        <w:t>Data Model</w:t>
      </w:r>
    </w:p>
    <w:p w:rsidR="0072348E" w:rsidRPr="00127FE5" w:rsidRDefault="0072348E" w:rsidP="0072348E">
      <w:pPr>
        <w:pStyle w:val="ListParagraph"/>
        <w:numPr>
          <w:ilvl w:val="0"/>
          <w:numId w:val="23"/>
        </w:numPr>
        <w:jc w:val="both"/>
        <w:rPr>
          <w:rFonts w:ascii="Times New Roman" w:hAnsi="Times New Roman" w:cs="Times New Roman"/>
          <w:sz w:val="24"/>
          <w:szCs w:val="24"/>
        </w:rPr>
      </w:pPr>
      <w:r w:rsidRPr="00127FE5">
        <w:rPr>
          <w:rFonts w:ascii="Times New Roman" w:hAnsi="Times New Roman" w:cs="Times New Roman"/>
          <w:sz w:val="24"/>
          <w:szCs w:val="24"/>
        </w:rPr>
        <w:t>As-Is Diagram</w:t>
      </w:r>
    </w:p>
    <w:p w:rsidR="00261D3D" w:rsidRPr="00127FE5" w:rsidRDefault="00661A82" w:rsidP="00261D3D">
      <w:pPr>
        <w:rPr>
          <w:rFonts w:ascii="Times New Roman" w:hAnsi="Times New Roman" w:cs="Times New Roman"/>
          <w:b/>
          <w:sz w:val="24"/>
          <w:szCs w:val="24"/>
        </w:rPr>
      </w:pPr>
      <w:r w:rsidRPr="00127FE5">
        <w:rPr>
          <w:rFonts w:ascii="Times New Roman" w:hAnsi="Times New Roman" w:cs="Times New Roman"/>
          <w:b/>
          <w:sz w:val="24"/>
          <w:szCs w:val="24"/>
        </w:rPr>
        <w:t>Appendix</w:t>
      </w:r>
      <w:r w:rsidR="005A2D15" w:rsidRPr="00127FE5">
        <w:rPr>
          <w:rFonts w:ascii="Times New Roman" w:hAnsi="Times New Roman" w:cs="Times New Roman"/>
          <w:b/>
          <w:sz w:val="24"/>
          <w:szCs w:val="24"/>
        </w:rPr>
        <w:t xml:space="preserve"> A</w:t>
      </w:r>
      <w:r w:rsidRPr="00127FE5">
        <w:rPr>
          <w:rFonts w:ascii="Times New Roman" w:hAnsi="Times New Roman" w:cs="Times New Roman"/>
          <w:b/>
          <w:sz w:val="24"/>
          <w:szCs w:val="24"/>
        </w:rPr>
        <w:t>:</w:t>
      </w:r>
    </w:p>
    <w:p w:rsidR="00661A82" w:rsidRPr="00127FE5" w:rsidRDefault="0092265C" w:rsidP="00261D3D">
      <w:pPr>
        <w:rPr>
          <w:rFonts w:ascii="Times New Roman" w:hAnsi="Times New Roman" w:cs="Times New Roman"/>
          <w:b/>
          <w:sz w:val="24"/>
          <w:szCs w:val="24"/>
        </w:rPr>
      </w:pPr>
      <w:r w:rsidRPr="00127FE5">
        <w:rPr>
          <w:rFonts w:ascii="Times New Roman" w:hAnsi="Times New Roman" w:cs="Times New Roman"/>
          <w:sz w:val="24"/>
          <w:szCs w:val="24"/>
        </w:rPr>
        <w:t>Current defect list in the current release (if known) from Brian</w:t>
      </w:r>
      <w:r w:rsidR="00FC4DA6" w:rsidRPr="00127FE5">
        <w:rPr>
          <w:rFonts w:ascii="Times New Roman" w:hAnsi="Times New Roman" w:cs="Times New Roman"/>
          <w:sz w:val="24"/>
          <w:szCs w:val="24"/>
        </w:rPr>
        <w:t>-</w:t>
      </w:r>
      <w:r w:rsidRPr="00127FE5">
        <w:rPr>
          <w:rFonts w:ascii="Times New Roman" w:hAnsi="Times New Roman" w:cs="Times New Roman"/>
          <w:sz w:val="24"/>
          <w:szCs w:val="24"/>
        </w:rPr>
        <w:t>Diss</w:t>
      </w:r>
    </w:p>
    <w:p w:rsidR="00870A5A" w:rsidRPr="00127FE5" w:rsidRDefault="00870A5A" w:rsidP="00870A5A">
      <w:pPr>
        <w:rPr>
          <w:rFonts w:ascii="Times New Roman" w:hAnsi="Times New Roman" w:cs="Times New Roman"/>
          <w:sz w:val="24"/>
          <w:szCs w:val="24"/>
        </w:rPr>
      </w:pPr>
    </w:p>
    <w:p w:rsidR="00870A5A" w:rsidRPr="00127FE5" w:rsidRDefault="00870A5A" w:rsidP="00870A5A">
      <w:pPr>
        <w:rPr>
          <w:rFonts w:ascii="Times New Roman" w:hAnsi="Times New Roman" w:cs="Times New Roman"/>
          <w:sz w:val="24"/>
          <w:szCs w:val="24"/>
        </w:rPr>
      </w:pPr>
    </w:p>
    <w:p w:rsidR="00870A5A" w:rsidRPr="00127FE5" w:rsidRDefault="00870A5A" w:rsidP="00870A5A">
      <w:pPr>
        <w:rPr>
          <w:rFonts w:ascii="Times New Roman" w:hAnsi="Times New Roman" w:cs="Times New Roman"/>
          <w:sz w:val="24"/>
          <w:szCs w:val="24"/>
        </w:rPr>
      </w:pPr>
    </w:p>
    <w:p w:rsidR="00C033A8" w:rsidRPr="00127FE5" w:rsidRDefault="00C033A8" w:rsidP="00C033A8">
      <w:pPr>
        <w:ind w:left="-1440" w:firstLine="720"/>
        <w:rPr>
          <w:rFonts w:ascii="Times New Roman" w:hAnsi="Times New Roman" w:cs="Times New Roman"/>
          <w:b/>
          <w:sz w:val="24"/>
          <w:szCs w:val="24"/>
        </w:rPr>
      </w:pPr>
    </w:p>
    <w:sectPr w:rsidR="00C033A8" w:rsidRPr="00127FE5" w:rsidSect="007F0174">
      <w:footerReference w:type="default" r:id="rId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vin Ikramullah" w:date="2014-07-02T16:44:00Z" w:initials="NI">
    <w:p w:rsidR="00E63510" w:rsidRDefault="00E63510">
      <w:pPr>
        <w:pStyle w:val="CommentText"/>
      </w:pPr>
      <w:r>
        <w:rPr>
          <w:rStyle w:val="CommentReference"/>
        </w:rPr>
        <w:annotationRef/>
      </w:r>
      <w:r>
        <w:t>Changed Sustaining Gifts to CF</w:t>
      </w:r>
    </w:p>
  </w:comment>
  <w:comment w:id="3" w:author="Navin Ikramullah" w:date="2014-07-02T16:05:00Z" w:initials="NI">
    <w:p w:rsidR="00937809" w:rsidRDefault="00937809">
      <w:pPr>
        <w:pStyle w:val="CommentText"/>
      </w:pPr>
      <w:r>
        <w:rPr>
          <w:rStyle w:val="CommentReference"/>
        </w:rPr>
        <w:annotationRef/>
      </w:r>
      <w:r>
        <w:t>Kelly will check the language.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447" w:rsidRDefault="00142447" w:rsidP="00142447">
      <w:pPr>
        <w:spacing w:after="0" w:line="240" w:lineRule="auto"/>
      </w:pPr>
      <w:r>
        <w:separator/>
      </w:r>
    </w:p>
  </w:endnote>
  <w:endnote w:type="continuationSeparator" w:id="0">
    <w:p w:rsidR="00142447" w:rsidRDefault="00142447" w:rsidP="0014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447" w:rsidRPr="00142447" w:rsidRDefault="00142447">
    <w:pPr>
      <w:pStyle w:val="Footer"/>
      <w:rPr>
        <w:sz w:val="16"/>
      </w:rPr>
    </w:pPr>
    <w:r w:rsidRPr="00142447">
      <w:rPr>
        <w:sz w:val="16"/>
      </w:rPr>
      <w:t>CONFIDENTIAL</w:t>
    </w:r>
    <w:r w:rsidRPr="00142447">
      <w:rPr>
        <w:sz w:val="16"/>
      </w:rPr>
      <w:ptab w:relativeTo="margin" w:alignment="center" w:leader="none"/>
    </w:r>
    <w:r w:rsidRPr="00142447">
      <w:rPr>
        <w:sz w:val="16"/>
      </w:rPr>
      <w:fldChar w:fldCharType="begin"/>
    </w:r>
    <w:r w:rsidRPr="00142447">
      <w:rPr>
        <w:sz w:val="16"/>
      </w:rPr>
      <w:instrText xml:space="preserve"> PAGE   \* MERGEFORMAT </w:instrText>
    </w:r>
    <w:r w:rsidRPr="00142447">
      <w:rPr>
        <w:sz w:val="16"/>
      </w:rPr>
      <w:fldChar w:fldCharType="separate"/>
    </w:r>
    <w:r w:rsidR="00A90F51">
      <w:rPr>
        <w:noProof/>
        <w:sz w:val="16"/>
      </w:rPr>
      <w:t>7</w:t>
    </w:r>
    <w:r w:rsidRPr="00142447">
      <w:rPr>
        <w:noProof/>
        <w:sz w:val="16"/>
      </w:rPr>
      <w:fldChar w:fldCharType="end"/>
    </w:r>
    <w:r w:rsidRPr="00142447">
      <w:rPr>
        <w:sz w:val="16"/>
      </w:rPr>
      <w:ptab w:relativeTo="margin" w:alignment="right" w:leader="none"/>
    </w:r>
    <w:ins w:id="135" w:author="Navin Ikramullah" w:date="2014-07-02T16:56:00Z">
      <w:r w:rsidR="00C307F4">
        <w:rPr>
          <w:sz w:val="16"/>
        </w:rPr>
        <w:t>7/2/2014</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447" w:rsidRDefault="00142447" w:rsidP="00142447">
      <w:pPr>
        <w:spacing w:after="0" w:line="240" w:lineRule="auto"/>
      </w:pPr>
      <w:r>
        <w:separator/>
      </w:r>
    </w:p>
  </w:footnote>
  <w:footnote w:type="continuationSeparator" w:id="0">
    <w:p w:rsidR="00142447" w:rsidRDefault="00142447" w:rsidP="00142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cente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103922"/>
    <w:multiLevelType w:val="hybridMultilevel"/>
    <w:tmpl w:val="09B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5DFC"/>
    <w:multiLevelType w:val="hybridMultilevel"/>
    <w:tmpl w:val="BBECF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953C2B"/>
    <w:multiLevelType w:val="hybridMultilevel"/>
    <w:tmpl w:val="2CE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D0940"/>
    <w:multiLevelType w:val="multilevel"/>
    <w:tmpl w:val="FC747220"/>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720" w:hanging="720"/>
      </w:pPr>
    </w:lvl>
    <w:lvl w:ilvl="3">
      <w:start w:val="1"/>
      <w:numFmt w:val="decimal"/>
      <w:lvlText w:val="%1.%2.%3.%4."/>
      <w:lvlJc w:val="left"/>
      <w:pPr>
        <w:tabs>
          <w:tab w:val="num" w:pos="1080"/>
        </w:tabs>
        <w:ind w:left="720" w:hanging="720"/>
      </w:pPr>
    </w:lvl>
    <w:lvl w:ilvl="4">
      <w:start w:val="1"/>
      <w:numFmt w:val="decimal"/>
      <w:lvlText w:val="%1.%2.%3.%4.%5."/>
      <w:lvlJc w:val="left"/>
      <w:pPr>
        <w:tabs>
          <w:tab w:val="num" w:pos="2160"/>
        </w:tabs>
        <w:ind w:left="720" w:firstLine="0"/>
      </w:pPr>
    </w:lvl>
    <w:lvl w:ilvl="5">
      <w:start w:val="1"/>
      <w:numFmt w:val="decimal"/>
      <w:lvlText w:val="%1.%2.%3.%4.%5.%6."/>
      <w:lvlJc w:val="left"/>
      <w:pPr>
        <w:tabs>
          <w:tab w:val="num" w:pos="2160"/>
        </w:tabs>
        <w:ind w:left="720" w:firstLine="0"/>
      </w:pPr>
    </w:lvl>
    <w:lvl w:ilvl="6">
      <w:start w:val="1"/>
      <w:numFmt w:val="decimal"/>
      <w:lvlText w:val="%1.%2.%3.%4.%5.%6.%7."/>
      <w:lvlJc w:val="left"/>
      <w:pPr>
        <w:tabs>
          <w:tab w:val="num" w:pos="2520"/>
        </w:tabs>
        <w:ind w:left="720" w:firstLine="0"/>
      </w:pPr>
    </w:lvl>
    <w:lvl w:ilvl="7">
      <w:start w:val="1"/>
      <w:numFmt w:val="decimal"/>
      <w:lvlText w:val="%1.%2.%3.%4.%5.%6.%7.%8."/>
      <w:lvlJc w:val="left"/>
      <w:pPr>
        <w:tabs>
          <w:tab w:val="num" w:pos="2880"/>
        </w:tabs>
        <w:ind w:left="720" w:firstLine="0"/>
      </w:pPr>
    </w:lvl>
    <w:lvl w:ilvl="8">
      <w:start w:val="1"/>
      <w:numFmt w:val="decimal"/>
      <w:lvlText w:val="%1.%2.%3.%4.%5.%6.%7.%8.%9."/>
      <w:lvlJc w:val="left"/>
      <w:pPr>
        <w:tabs>
          <w:tab w:val="num" w:pos="2880"/>
        </w:tabs>
        <w:ind w:left="720" w:firstLine="0"/>
      </w:pPr>
    </w:lvl>
  </w:abstractNum>
  <w:abstractNum w:abstractNumId="5">
    <w:nsid w:val="38207272"/>
    <w:multiLevelType w:val="hybridMultilevel"/>
    <w:tmpl w:val="DFD2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F5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AD52E1E"/>
    <w:multiLevelType w:val="hybridMultilevel"/>
    <w:tmpl w:val="AFB42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F7D3A"/>
    <w:multiLevelType w:val="hybridMultilevel"/>
    <w:tmpl w:val="C562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6380A"/>
    <w:multiLevelType w:val="hybridMultilevel"/>
    <w:tmpl w:val="BAF27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2F578F"/>
    <w:multiLevelType w:val="hybridMultilevel"/>
    <w:tmpl w:val="6EA4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B6341"/>
    <w:multiLevelType w:val="hybridMultilevel"/>
    <w:tmpl w:val="FB9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444AE"/>
    <w:multiLevelType w:val="hybridMultilevel"/>
    <w:tmpl w:val="376C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B78B4"/>
    <w:multiLevelType w:val="hybridMultilevel"/>
    <w:tmpl w:val="0338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1510D"/>
    <w:multiLevelType w:val="hybridMultilevel"/>
    <w:tmpl w:val="6B66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8617AB"/>
    <w:multiLevelType w:val="hybridMultilevel"/>
    <w:tmpl w:val="B972F4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0E57B41"/>
    <w:multiLevelType w:val="multilevel"/>
    <w:tmpl w:val="5B08C6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E340DED"/>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70390378"/>
    <w:multiLevelType w:val="hybridMultilevel"/>
    <w:tmpl w:val="7FECECC4"/>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9">
    <w:nsid w:val="777D4152"/>
    <w:multiLevelType w:val="hybridMultilevel"/>
    <w:tmpl w:val="3618A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CA5399"/>
    <w:multiLevelType w:val="hybridMultilevel"/>
    <w:tmpl w:val="0A98C676"/>
    <w:lvl w:ilvl="0" w:tplc="9D3C83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646D54"/>
    <w:multiLevelType w:val="hybridMultilevel"/>
    <w:tmpl w:val="AD70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FC0F0E"/>
    <w:multiLevelType w:val="multilevel"/>
    <w:tmpl w:val="5B08C6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FCD2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13"/>
  </w:num>
  <w:num w:numId="3">
    <w:abstractNumId w:val="7"/>
  </w:num>
  <w:num w:numId="4">
    <w:abstractNumId w:val="19"/>
  </w:num>
  <w:num w:numId="5">
    <w:abstractNumId w:val="8"/>
  </w:num>
  <w:num w:numId="6">
    <w:abstractNumId w:val="5"/>
  </w:num>
  <w:num w:numId="7">
    <w:abstractNumId w:val="21"/>
  </w:num>
  <w:num w:numId="8">
    <w:abstractNumId w:val="3"/>
  </w:num>
  <w:num w:numId="9">
    <w:abstractNumId w:val="0"/>
  </w:num>
  <w:num w:numId="10">
    <w:abstractNumId w:val="11"/>
  </w:num>
  <w:num w:numId="11">
    <w:abstractNumId w:val="12"/>
  </w:num>
  <w:num w:numId="12">
    <w:abstractNumId w:val="18"/>
  </w:num>
  <w:num w:numId="13">
    <w:abstractNumId w:val="14"/>
  </w:num>
  <w:num w:numId="14">
    <w:abstractNumId w:val="10"/>
  </w:num>
  <w:num w:numId="15">
    <w:abstractNumId w:val="2"/>
  </w:num>
  <w:num w:numId="16">
    <w:abstractNumId w:val="9"/>
  </w:num>
  <w:num w:numId="17">
    <w:abstractNumId w:val="4"/>
  </w:num>
  <w:num w:numId="18">
    <w:abstractNumId w:val="1"/>
  </w:num>
  <w:num w:numId="19">
    <w:abstractNumId w:val="23"/>
  </w:num>
  <w:num w:numId="20">
    <w:abstractNumId w:val="17"/>
  </w:num>
  <w:num w:numId="21">
    <w:abstractNumId w:val="6"/>
  </w:num>
  <w:num w:numId="22">
    <w:abstractNumId w:val="16"/>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A8"/>
    <w:rsid w:val="0003613E"/>
    <w:rsid w:val="00092F2B"/>
    <w:rsid w:val="000D2F0D"/>
    <w:rsid w:val="000F048F"/>
    <w:rsid w:val="00127FE5"/>
    <w:rsid w:val="00135284"/>
    <w:rsid w:val="00142447"/>
    <w:rsid w:val="00190F9D"/>
    <w:rsid w:val="00195602"/>
    <w:rsid w:val="001A5E8B"/>
    <w:rsid w:val="001B10BA"/>
    <w:rsid w:val="001B13A0"/>
    <w:rsid w:val="001E7E1C"/>
    <w:rsid w:val="001F3C59"/>
    <w:rsid w:val="00204D9D"/>
    <w:rsid w:val="00261D3D"/>
    <w:rsid w:val="00274CD7"/>
    <w:rsid w:val="00283879"/>
    <w:rsid w:val="002C5EF1"/>
    <w:rsid w:val="0032390F"/>
    <w:rsid w:val="00327D42"/>
    <w:rsid w:val="00365DAD"/>
    <w:rsid w:val="00387050"/>
    <w:rsid w:val="003A72B9"/>
    <w:rsid w:val="004065CA"/>
    <w:rsid w:val="004126BF"/>
    <w:rsid w:val="00477CAA"/>
    <w:rsid w:val="00596AD2"/>
    <w:rsid w:val="005A2D15"/>
    <w:rsid w:val="005D31C7"/>
    <w:rsid w:val="005E4568"/>
    <w:rsid w:val="006516BF"/>
    <w:rsid w:val="00661A82"/>
    <w:rsid w:val="006F414F"/>
    <w:rsid w:val="0072348E"/>
    <w:rsid w:val="00724E3D"/>
    <w:rsid w:val="00794853"/>
    <w:rsid w:val="007B47B4"/>
    <w:rsid w:val="007C1040"/>
    <w:rsid w:val="007E0B46"/>
    <w:rsid w:val="007E5F7E"/>
    <w:rsid w:val="007F0174"/>
    <w:rsid w:val="007F0D18"/>
    <w:rsid w:val="00825756"/>
    <w:rsid w:val="00870A5A"/>
    <w:rsid w:val="008C3C45"/>
    <w:rsid w:val="008C79AA"/>
    <w:rsid w:val="0092265C"/>
    <w:rsid w:val="00937809"/>
    <w:rsid w:val="00983905"/>
    <w:rsid w:val="009C041D"/>
    <w:rsid w:val="009C0985"/>
    <w:rsid w:val="00A323E5"/>
    <w:rsid w:val="00A90F51"/>
    <w:rsid w:val="00A97253"/>
    <w:rsid w:val="00AC55AA"/>
    <w:rsid w:val="00B06997"/>
    <w:rsid w:val="00B06FBF"/>
    <w:rsid w:val="00B200C1"/>
    <w:rsid w:val="00B24667"/>
    <w:rsid w:val="00B25819"/>
    <w:rsid w:val="00BD28C8"/>
    <w:rsid w:val="00C033A8"/>
    <w:rsid w:val="00C13E2E"/>
    <w:rsid w:val="00C1585E"/>
    <w:rsid w:val="00C307F4"/>
    <w:rsid w:val="00C3316D"/>
    <w:rsid w:val="00C84CF4"/>
    <w:rsid w:val="00CE1214"/>
    <w:rsid w:val="00CE16EB"/>
    <w:rsid w:val="00D15211"/>
    <w:rsid w:val="00D353E1"/>
    <w:rsid w:val="00DB081E"/>
    <w:rsid w:val="00E31819"/>
    <w:rsid w:val="00E63510"/>
    <w:rsid w:val="00EA7C10"/>
    <w:rsid w:val="00EC6166"/>
    <w:rsid w:val="00EC63E3"/>
    <w:rsid w:val="00F147F3"/>
    <w:rsid w:val="00F51A48"/>
    <w:rsid w:val="00F71AB3"/>
    <w:rsid w:val="00F81B3D"/>
    <w:rsid w:val="00FA6DF7"/>
    <w:rsid w:val="00FA7A70"/>
    <w:rsid w:val="00FC4DA6"/>
    <w:rsid w:val="00FD549B"/>
    <w:rsid w:val="00FD645C"/>
    <w:rsid w:val="00FF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48E"/>
  </w:style>
  <w:style w:type="paragraph" w:styleId="Heading1">
    <w:name w:val="heading 1"/>
    <w:aliases w:val="Part"/>
    <w:basedOn w:val="Normal"/>
    <w:next w:val="Normal"/>
    <w:link w:val="Heading1Char"/>
    <w:qFormat/>
    <w:rsid w:val="00FA6DF7"/>
    <w:pPr>
      <w:numPr>
        <w:numId w:val="9"/>
      </w:numPr>
      <w:spacing w:before="240" w:after="60" w:line="240" w:lineRule="auto"/>
      <w:jc w:val="center"/>
      <w:outlineLvl w:val="0"/>
    </w:pPr>
    <w:rPr>
      <w:rFonts w:ascii="Times" w:eastAsia="Times New Roman" w:hAnsi="Times" w:cs="Times New Roman"/>
      <w:b/>
      <w:caps/>
      <w:kern w:val="28"/>
      <w:sz w:val="28"/>
      <w:szCs w:val="20"/>
    </w:rPr>
  </w:style>
  <w:style w:type="paragraph" w:styleId="Heading2">
    <w:name w:val="heading 2"/>
    <w:aliases w:val="Chapter Title"/>
    <w:basedOn w:val="Normal"/>
    <w:next w:val="Normal"/>
    <w:link w:val="Heading2Char"/>
    <w:qFormat/>
    <w:rsid w:val="00FA6DF7"/>
    <w:pPr>
      <w:numPr>
        <w:ilvl w:val="1"/>
        <w:numId w:val="9"/>
      </w:numPr>
      <w:tabs>
        <w:tab w:val="left" w:pos="540"/>
      </w:tabs>
      <w:spacing w:before="240" w:after="0" w:line="240" w:lineRule="auto"/>
      <w:outlineLvl w:val="1"/>
    </w:pPr>
    <w:rPr>
      <w:rFonts w:ascii="Times" w:eastAsia="Times New Roman" w:hAnsi="Times" w:cs="Times New Roman"/>
      <w:sz w:val="24"/>
      <w:szCs w:val="20"/>
    </w:rPr>
  </w:style>
  <w:style w:type="paragraph" w:styleId="Heading3">
    <w:name w:val="heading 3"/>
    <w:basedOn w:val="Normal"/>
    <w:next w:val="Normal"/>
    <w:link w:val="Heading3Char"/>
    <w:qFormat/>
    <w:rsid w:val="00FA6DF7"/>
    <w:pPr>
      <w:numPr>
        <w:ilvl w:val="2"/>
        <w:numId w:val="9"/>
      </w:numPr>
      <w:spacing w:after="0" w:line="240" w:lineRule="auto"/>
      <w:outlineLvl w:val="2"/>
    </w:pPr>
    <w:rPr>
      <w:rFonts w:ascii="Times" w:eastAsia="Times New Roman" w:hAnsi="Times" w:cs="Times New Roman"/>
      <w:b/>
      <w:sz w:val="24"/>
      <w:szCs w:val="20"/>
    </w:rPr>
  </w:style>
  <w:style w:type="paragraph" w:styleId="Heading4">
    <w:name w:val="heading 4"/>
    <w:aliases w:val="Map Title"/>
    <w:basedOn w:val="Normal"/>
    <w:next w:val="Normal"/>
    <w:link w:val="Heading4Char"/>
    <w:qFormat/>
    <w:rsid w:val="00FA6DF7"/>
    <w:pPr>
      <w:numPr>
        <w:ilvl w:val="3"/>
        <w:numId w:val="9"/>
      </w:numPr>
      <w:spacing w:after="0" w:line="240" w:lineRule="auto"/>
      <w:outlineLvl w:val="3"/>
    </w:pPr>
    <w:rPr>
      <w:rFonts w:ascii="Times" w:eastAsia="Times New Roman" w:hAnsi="Times" w:cs="Times New Roman"/>
      <w:b/>
      <w:szCs w:val="20"/>
    </w:rPr>
  </w:style>
  <w:style w:type="paragraph" w:styleId="Heading5">
    <w:name w:val="heading 5"/>
    <w:aliases w:val="Block Label"/>
    <w:basedOn w:val="Normal"/>
    <w:next w:val="Normal"/>
    <w:link w:val="Heading5Char"/>
    <w:qFormat/>
    <w:rsid w:val="00FA6DF7"/>
    <w:pPr>
      <w:numPr>
        <w:ilvl w:val="4"/>
        <w:numId w:val="9"/>
      </w:numPr>
      <w:spacing w:before="240" w:after="60" w:line="240" w:lineRule="auto"/>
      <w:outlineLvl w:val="4"/>
    </w:pPr>
    <w:rPr>
      <w:rFonts w:ascii="Times" w:eastAsia="Times New Roman" w:hAnsi="Times" w:cs="Times New Roman"/>
      <w:sz w:val="24"/>
      <w:szCs w:val="20"/>
    </w:rPr>
  </w:style>
  <w:style w:type="paragraph" w:styleId="Heading6">
    <w:name w:val="heading 6"/>
    <w:basedOn w:val="Normal"/>
    <w:next w:val="Normal"/>
    <w:link w:val="Heading6Char"/>
    <w:qFormat/>
    <w:rsid w:val="00FA6DF7"/>
    <w:pPr>
      <w:numPr>
        <w:ilvl w:val="5"/>
        <w:numId w:val="9"/>
      </w:numPr>
      <w:spacing w:before="240" w:after="60" w:line="240" w:lineRule="auto"/>
      <w:outlineLvl w:val="5"/>
    </w:pPr>
    <w:rPr>
      <w:rFonts w:ascii="Helvetica" w:eastAsia="Times New Roman" w:hAnsi="Helvetica" w:cs="Times New Roman"/>
      <w:i/>
      <w:szCs w:val="20"/>
    </w:rPr>
  </w:style>
  <w:style w:type="paragraph" w:styleId="Heading7">
    <w:name w:val="heading 7"/>
    <w:basedOn w:val="Normal"/>
    <w:next w:val="Normal"/>
    <w:link w:val="Heading7Char"/>
    <w:qFormat/>
    <w:rsid w:val="00FA6DF7"/>
    <w:pPr>
      <w:numPr>
        <w:ilvl w:val="6"/>
        <w:numId w:val="9"/>
      </w:numPr>
      <w:spacing w:before="240" w:after="60" w:line="240" w:lineRule="auto"/>
      <w:outlineLvl w:val="6"/>
    </w:pPr>
    <w:rPr>
      <w:rFonts w:ascii="Helvetica" w:eastAsia="Times New Roman" w:hAnsi="Helvetica" w:cs="Times New Roman"/>
      <w:szCs w:val="20"/>
    </w:rPr>
  </w:style>
  <w:style w:type="paragraph" w:styleId="Heading8">
    <w:name w:val="heading 8"/>
    <w:basedOn w:val="Normal"/>
    <w:next w:val="Normal"/>
    <w:link w:val="Heading8Char"/>
    <w:qFormat/>
    <w:rsid w:val="00FA6DF7"/>
    <w:pPr>
      <w:numPr>
        <w:ilvl w:val="7"/>
        <w:numId w:val="9"/>
      </w:numPr>
      <w:spacing w:before="240" w:after="60" w:line="240" w:lineRule="auto"/>
      <w:outlineLvl w:val="7"/>
    </w:pPr>
    <w:rPr>
      <w:rFonts w:ascii="Helvetica" w:eastAsia="Times New Roman" w:hAnsi="Helvetica" w:cs="Times New Roman"/>
      <w:i/>
      <w:szCs w:val="20"/>
    </w:rPr>
  </w:style>
  <w:style w:type="paragraph" w:styleId="Heading9">
    <w:name w:val="heading 9"/>
    <w:basedOn w:val="Normal"/>
    <w:next w:val="Normal"/>
    <w:link w:val="Heading9Char"/>
    <w:qFormat/>
    <w:rsid w:val="00FA6DF7"/>
    <w:pPr>
      <w:numPr>
        <w:ilvl w:val="8"/>
        <w:numId w:val="9"/>
      </w:numPr>
      <w:spacing w:before="240" w:after="60" w:line="240" w:lineRule="auto"/>
      <w:outlineLvl w:val="8"/>
    </w:pPr>
    <w:rPr>
      <w:rFonts w:ascii="Helvetica" w:eastAsia="Times New Roman" w:hAnsi="Helvetica"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ECA"/>
    <w:pPr>
      <w:ind w:left="720"/>
      <w:contextualSpacing/>
    </w:pPr>
  </w:style>
  <w:style w:type="paragraph" w:customStyle="1" w:styleId="Default">
    <w:name w:val="Default"/>
    <w:rsid w:val="00C13E2E"/>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FA6DF7"/>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FA6DF7"/>
    <w:rPr>
      <w:rFonts w:ascii="Times New Roman" w:eastAsia="Times New Roman" w:hAnsi="Times New Roman" w:cs="Times New Roman"/>
      <w:b/>
      <w:sz w:val="24"/>
      <w:szCs w:val="20"/>
    </w:rPr>
  </w:style>
  <w:style w:type="paragraph" w:styleId="CommentText">
    <w:name w:val="annotation text"/>
    <w:basedOn w:val="Normal"/>
    <w:link w:val="CommentTextChar"/>
    <w:semiHidden/>
    <w:rsid w:val="00FA6DF7"/>
    <w:pPr>
      <w:spacing w:after="0" w:line="240" w:lineRule="auto"/>
    </w:pPr>
    <w:rPr>
      <w:rFonts w:ascii="Times New Roman" w:eastAsia="Times New Roman" w:hAnsi="Times New Roman" w:cs="Times New Roman"/>
      <w:szCs w:val="20"/>
    </w:rPr>
  </w:style>
  <w:style w:type="character" w:customStyle="1" w:styleId="CommentTextChar">
    <w:name w:val="Comment Text Char"/>
    <w:basedOn w:val="DefaultParagraphFont"/>
    <w:link w:val="CommentText"/>
    <w:semiHidden/>
    <w:rsid w:val="00FA6DF7"/>
    <w:rPr>
      <w:rFonts w:ascii="Times New Roman" w:eastAsia="Times New Roman" w:hAnsi="Times New Roman" w:cs="Times New Roman"/>
      <w:szCs w:val="20"/>
    </w:rPr>
  </w:style>
  <w:style w:type="character" w:customStyle="1" w:styleId="Heading1Char">
    <w:name w:val="Heading 1 Char"/>
    <w:aliases w:val="Part Char"/>
    <w:basedOn w:val="DefaultParagraphFont"/>
    <w:link w:val="Heading1"/>
    <w:rsid w:val="00FA6DF7"/>
    <w:rPr>
      <w:rFonts w:ascii="Times" w:eastAsia="Times New Roman" w:hAnsi="Times" w:cs="Times New Roman"/>
      <w:b/>
      <w:caps/>
      <w:kern w:val="28"/>
      <w:sz w:val="28"/>
      <w:szCs w:val="20"/>
    </w:rPr>
  </w:style>
  <w:style w:type="character" w:customStyle="1" w:styleId="Heading2Char">
    <w:name w:val="Heading 2 Char"/>
    <w:aliases w:val="Chapter Title Char"/>
    <w:basedOn w:val="DefaultParagraphFont"/>
    <w:link w:val="Heading2"/>
    <w:rsid w:val="00FA6DF7"/>
    <w:rPr>
      <w:rFonts w:ascii="Times" w:eastAsia="Times New Roman" w:hAnsi="Times" w:cs="Times New Roman"/>
      <w:sz w:val="24"/>
      <w:szCs w:val="20"/>
    </w:rPr>
  </w:style>
  <w:style w:type="character" w:customStyle="1" w:styleId="Heading3Char">
    <w:name w:val="Heading 3 Char"/>
    <w:basedOn w:val="DefaultParagraphFont"/>
    <w:link w:val="Heading3"/>
    <w:rsid w:val="00FA6DF7"/>
    <w:rPr>
      <w:rFonts w:ascii="Times" w:eastAsia="Times New Roman" w:hAnsi="Times" w:cs="Times New Roman"/>
      <w:b/>
      <w:sz w:val="24"/>
      <w:szCs w:val="20"/>
    </w:rPr>
  </w:style>
  <w:style w:type="character" w:customStyle="1" w:styleId="Heading4Char">
    <w:name w:val="Heading 4 Char"/>
    <w:aliases w:val="Map Title Char"/>
    <w:basedOn w:val="DefaultParagraphFont"/>
    <w:link w:val="Heading4"/>
    <w:rsid w:val="00FA6DF7"/>
    <w:rPr>
      <w:rFonts w:ascii="Times" w:eastAsia="Times New Roman" w:hAnsi="Times" w:cs="Times New Roman"/>
      <w:b/>
      <w:szCs w:val="20"/>
    </w:rPr>
  </w:style>
  <w:style w:type="character" w:customStyle="1" w:styleId="Heading5Char">
    <w:name w:val="Heading 5 Char"/>
    <w:aliases w:val="Block Label Char"/>
    <w:basedOn w:val="DefaultParagraphFont"/>
    <w:link w:val="Heading5"/>
    <w:rsid w:val="00FA6DF7"/>
    <w:rPr>
      <w:rFonts w:ascii="Times" w:eastAsia="Times New Roman" w:hAnsi="Times" w:cs="Times New Roman"/>
      <w:sz w:val="24"/>
      <w:szCs w:val="20"/>
    </w:rPr>
  </w:style>
  <w:style w:type="character" w:customStyle="1" w:styleId="Heading6Char">
    <w:name w:val="Heading 6 Char"/>
    <w:basedOn w:val="DefaultParagraphFont"/>
    <w:link w:val="Heading6"/>
    <w:rsid w:val="00FA6DF7"/>
    <w:rPr>
      <w:rFonts w:ascii="Helvetica" w:eastAsia="Times New Roman" w:hAnsi="Helvetica" w:cs="Times New Roman"/>
      <w:i/>
      <w:szCs w:val="20"/>
    </w:rPr>
  </w:style>
  <w:style w:type="character" w:customStyle="1" w:styleId="Heading7Char">
    <w:name w:val="Heading 7 Char"/>
    <w:basedOn w:val="DefaultParagraphFont"/>
    <w:link w:val="Heading7"/>
    <w:rsid w:val="00FA6DF7"/>
    <w:rPr>
      <w:rFonts w:ascii="Helvetica" w:eastAsia="Times New Roman" w:hAnsi="Helvetica" w:cs="Times New Roman"/>
      <w:szCs w:val="20"/>
    </w:rPr>
  </w:style>
  <w:style w:type="character" w:customStyle="1" w:styleId="Heading8Char">
    <w:name w:val="Heading 8 Char"/>
    <w:basedOn w:val="DefaultParagraphFont"/>
    <w:link w:val="Heading8"/>
    <w:rsid w:val="00FA6DF7"/>
    <w:rPr>
      <w:rFonts w:ascii="Helvetica" w:eastAsia="Times New Roman" w:hAnsi="Helvetica" w:cs="Times New Roman"/>
      <w:i/>
      <w:szCs w:val="20"/>
    </w:rPr>
  </w:style>
  <w:style w:type="character" w:customStyle="1" w:styleId="Heading9Char">
    <w:name w:val="Heading 9 Char"/>
    <w:basedOn w:val="DefaultParagraphFont"/>
    <w:link w:val="Heading9"/>
    <w:rsid w:val="00FA6DF7"/>
    <w:rPr>
      <w:rFonts w:ascii="Helvetica" w:eastAsia="Times New Roman" w:hAnsi="Helvetica" w:cs="Times New Roman"/>
      <w:i/>
      <w:sz w:val="18"/>
      <w:szCs w:val="20"/>
    </w:rPr>
  </w:style>
  <w:style w:type="paragraph" w:customStyle="1" w:styleId="Table-Text">
    <w:name w:val="Table - Text"/>
    <w:basedOn w:val="Normal"/>
    <w:rsid w:val="00AC55AA"/>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rsid w:val="00AC55AA"/>
    <w:pPr>
      <w:keepNext/>
      <w:spacing w:before="60" w:after="60" w:line="240" w:lineRule="auto"/>
    </w:pPr>
    <w:rPr>
      <w:rFonts w:ascii="Arial" w:eastAsia="Times New Roman" w:hAnsi="Arial" w:cs="Times New Roman"/>
      <w:b/>
      <w:sz w:val="18"/>
      <w:szCs w:val="20"/>
    </w:rPr>
  </w:style>
  <w:style w:type="character" w:styleId="PageNumber">
    <w:name w:val="page number"/>
    <w:basedOn w:val="DefaultParagraphFont"/>
    <w:rsid w:val="00EC63E3"/>
  </w:style>
  <w:style w:type="character" w:customStyle="1" w:styleId="BlueBodyTextChar">
    <w:name w:val="Blue Body Text Char"/>
    <w:basedOn w:val="DefaultParagraphFont"/>
    <w:rsid w:val="00661A82"/>
    <w:rPr>
      <w:rFonts w:ascii="Arial" w:hAnsi="Arial"/>
      <w:i/>
      <w:color w:val="0000FF"/>
      <w:sz w:val="22"/>
      <w:lang w:val="en-US" w:eastAsia="en-US" w:bidi="ar-SA"/>
    </w:rPr>
  </w:style>
  <w:style w:type="paragraph" w:customStyle="1" w:styleId="MonthlyFeature">
    <w:name w:val="Monthly Feature"/>
    <w:basedOn w:val="Normal"/>
    <w:next w:val="Normal"/>
    <w:rsid w:val="00A323E5"/>
    <w:pPr>
      <w:spacing w:before="120" w:after="80" w:line="240" w:lineRule="auto"/>
    </w:pPr>
    <w:rPr>
      <w:rFonts w:ascii="Georgia" w:eastAsia="Times New Roman" w:hAnsi="Georgia" w:cs="Arial"/>
      <w:b/>
      <w:szCs w:val="24"/>
    </w:rPr>
  </w:style>
  <w:style w:type="paragraph" w:styleId="BalloonText">
    <w:name w:val="Balloon Text"/>
    <w:basedOn w:val="Normal"/>
    <w:link w:val="BalloonTextChar"/>
    <w:uiPriority w:val="99"/>
    <w:semiHidden/>
    <w:unhideWhenUsed/>
    <w:rsid w:val="006F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4F"/>
    <w:rPr>
      <w:rFonts w:ascii="Tahoma" w:hAnsi="Tahoma" w:cs="Tahoma"/>
      <w:sz w:val="16"/>
      <w:szCs w:val="16"/>
    </w:rPr>
  </w:style>
  <w:style w:type="paragraph" w:styleId="Header">
    <w:name w:val="header"/>
    <w:basedOn w:val="Normal"/>
    <w:link w:val="HeaderChar"/>
    <w:uiPriority w:val="99"/>
    <w:unhideWhenUsed/>
    <w:rsid w:val="00142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47"/>
  </w:style>
  <w:style w:type="paragraph" w:styleId="Footer">
    <w:name w:val="footer"/>
    <w:basedOn w:val="Normal"/>
    <w:link w:val="FooterChar"/>
    <w:uiPriority w:val="99"/>
    <w:unhideWhenUsed/>
    <w:rsid w:val="0014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47"/>
  </w:style>
  <w:style w:type="character" w:styleId="CommentReference">
    <w:name w:val="annotation reference"/>
    <w:basedOn w:val="DefaultParagraphFont"/>
    <w:uiPriority w:val="99"/>
    <w:semiHidden/>
    <w:unhideWhenUsed/>
    <w:rsid w:val="001B13A0"/>
    <w:rPr>
      <w:sz w:val="16"/>
      <w:szCs w:val="16"/>
    </w:rPr>
  </w:style>
  <w:style w:type="paragraph" w:styleId="CommentSubject">
    <w:name w:val="annotation subject"/>
    <w:basedOn w:val="CommentText"/>
    <w:next w:val="CommentText"/>
    <w:link w:val="CommentSubjectChar"/>
    <w:uiPriority w:val="99"/>
    <w:semiHidden/>
    <w:unhideWhenUsed/>
    <w:rsid w:val="001B13A0"/>
    <w:pPr>
      <w:spacing w:after="200"/>
    </w:pPr>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uiPriority w:val="99"/>
    <w:semiHidden/>
    <w:rsid w:val="001B13A0"/>
    <w:rPr>
      <w:rFonts w:ascii="Times New Roman" w:eastAsia="Times New Roman" w:hAnsi="Times New Roman" w:cs="Times New Roman"/>
      <w:b/>
      <w:bCs/>
      <w:sz w:val="20"/>
      <w:szCs w:val="20"/>
    </w:rPr>
  </w:style>
  <w:style w:type="paragraph" w:styleId="Revision">
    <w:name w:val="Revision"/>
    <w:hidden/>
    <w:uiPriority w:val="99"/>
    <w:semiHidden/>
    <w:rsid w:val="009378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48E"/>
  </w:style>
  <w:style w:type="paragraph" w:styleId="Heading1">
    <w:name w:val="heading 1"/>
    <w:aliases w:val="Part"/>
    <w:basedOn w:val="Normal"/>
    <w:next w:val="Normal"/>
    <w:link w:val="Heading1Char"/>
    <w:qFormat/>
    <w:rsid w:val="00FA6DF7"/>
    <w:pPr>
      <w:numPr>
        <w:numId w:val="9"/>
      </w:numPr>
      <w:spacing w:before="240" w:after="60" w:line="240" w:lineRule="auto"/>
      <w:jc w:val="center"/>
      <w:outlineLvl w:val="0"/>
    </w:pPr>
    <w:rPr>
      <w:rFonts w:ascii="Times" w:eastAsia="Times New Roman" w:hAnsi="Times" w:cs="Times New Roman"/>
      <w:b/>
      <w:caps/>
      <w:kern w:val="28"/>
      <w:sz w:val="28"/>
      <w:szCs w:val="20"/>
    </w:rPr>
  </w:style>
  <w:style w:type="paragraph" w:styleId="Heading2">
    <w:name w:val="heading 2"/>
    <w:aliases w:val="Chapter Title"/>
    <w:basedOn w:val="Normal"/>
    <w:next w:val="Normal"/>
    <w:link w:val="Heading2Char"/>
    <w:qFormat/>
    <w:rsid w:val="00FA6DF7"/>
    <w:pPr>
      <w:numPr>
        <w:ilvl w:val="1"/>
        <w:numId w:val="9"/>
      </w:numPr>
      <w:tabs>
        <w:tab w:val="left" w:pos="540"/>
      </w:tabs>
      <w:spacing w:before="240" w:after="0" w:line="240" w:lineRule="auto"/>
      <w:outlineLvl w:val="1"/>
    </w:pPr>
    <w:rPr>
      <w:rFonts w:ascii="Times" w:eastAsia="Times New Roman" w:hAnsi="Times" w:cs="Times New Roman"/>
      <w:sz w:val="24"/>
      <w:szCs w:val="20"/>
    </w:rPr>
  </w:style>
  <w:style w:type="paragraph" w:styleId="Heading3">
    <w:name w:val="heading 3"/>
    <w:basedOn w:val="Normal"/>
    <w:next w:val="Normal"/>
    <w:link w:val="Heading3Char"/>
    <w:qFormat/>
    <w:rsid w:val="00FA6DF7"/>
    <w:pPr>
      <w:numPr>
        <w:ilvl w:val="2"/>
        <w:numId w:val="9"/>
      </w:numPr>
      <w:spacing w:after="0" w:line="240" w:lineRule="auto"/>
      <w:outlineLvl w:val="2"/>
    </w:pPr>
    <w:rPr>
      <w:rFonts w:ascii="Times" w:eastAsia="Times New Roman" w:hAnsi="Times" w:cs="Times New Roman"/>
      <w:b/>
      <w:sz w:val="24"/>
      <w:szCs w:val="20"/>
    </w:rPr>
  </w:style>
  <w:style w:type="paragraph" w:styleId="Heading4">
    <w:name w:val="heading 4"/>
    <w:aliases w:val="Map Title"/>
    <w:basedOn w:val="Normal"/>
    <w:next w:val="Normal"/>
    <w:link w:val="Heading4Char"/>
    <w:qFormat/>
    <w:rsid w:val="00FA6DF7"/>
    <w:pPr>
      <w:numPr>
        <w:ilvl w:val="3"/>
        <w:numId w:val="9"/>
      </w:numPr>
      <w:spacing w:after="0" w:line="240" w:lineRule="auto"/>
      <w:outlineLvl w:val="3"/>
    </w:pPr>
    <w:rPr>
      <w:rFonts w:ascii="Times" w:eastAsia="Times New Roman" w:hAnsi="Times" w:cs="Times New Roman"/>
      <w:b/>
      <w:szCs w:val="20"/>
    </w:rPr>
  </w:style>
  <w:style w:type="paragraph" w:styleId="Heading5">
    <w:name w:val="heading 5"/>
    <w:aliases w:val="Block Label"/>
    <w:basedOn w:val="Normal"/>
    <w:next w:val="Normal"/>
    <w:link w:val="Heading5Char"/>
    <w:qFormat/>
    <w:rsid w:val="00FA6DF7"/>
    <w:pPr>
      <w:numPr>
        <w:ilvl w:val="4"/>
        <w:numId w:val="9"/>
      </w:numPr>
      <w:spacing w:before="240" w:after="60" w:line="240" w:lineRule="auto"/>
      <w:outlineLvl w:val="4"/>
    </w:pPr>
    <w:rPr>
      <w:rFonts w:ascii="Times" w:eastAsia="Times New Roman" w:hAnsi="Times" w:cs="Times New Roman"/>
      <w:sz w:val="24"/>
      <w:szCs w:val="20"/>
    </w:rPr>
  </w:style>
  <w:style w:type="paragraph" w:styleId="Heading6">
    <w:name w:val="heading 6"/>
    <w:basedOn w:val="Normal"/>
    <w:next w:val="Normal"/>
    <w:link w:val="Heading6Char"/>
    <w:qFormat/>
    <w:rsid w:val="00FA6DF7"/>
    <w:pPr>
      <w:numPr>
        <w:ilvl w:val="5"/>
        <w:numId w:val="9"/>
      </w:numPr>
      <w:spacing w:before="240" w:after="60" w:line="240" w:lineRule="auto"/>
      <w:outlineLvl w:val="5"/>
    </w:pPr>
    <w:rPr>
      <w:rFonts w:ascii="Helvetica" w:eastAsia="Times New Roman" w:hAnsi="Helvetica" w:cs="Times New Roman"/>
      <w:i/>
      <w:szCs w:val="20"/>
    </w:rPr>
  </w:style>
  <w:style w:type="paragraph" w:styleId="Heading7">
    <w:name w:val="heading 7"/>
    <w:basedOn w:val="Normal"/>
    <w:next w:val="Normal"/>
    <w:link w:val="Heading7Char"/>
    <w:qFormat/>
    <w:rsid w:val="00FA6DF7"/>
    <w:pPr>
      <w:numPr>
        <w:ilvl w:val="6"/>
        <w:numId w:val="9"/>
      </w:numPr>
      <w:spacing w:before="240" w:after="60" w:line="240" w:lineRule="auto"/>
      <w:outlineLvl w:val="6"/>
    </w:pPr>
    <w:rPr>
      <w:rFonts w:ascii="Helvetica" w:eastAsia="Times New Roman" w:hAnsi="Helvetica" w:cs="Times New Roman"/>
      <w:szCs w:val="20"/>
    </w:rPr>
  </w:style>
  <w:style w:type="paragraph" w:styleId="Heading8">
    <w:name w:val="heading 8"/>
    <w:basedOn w:val="Normal"/>
    <w:next w:val="Normal"/>
    <w:link w:val="Heading8Char"/>
    <w:qFormat/>
    <w:rsid w:val="00FA6DF7"/>
    <w:pPr>
      <w:numPr>
        <w:ilvl w:val="7"/>
        <w:numId w:val="9"/>
      </w:numPr>
      <w:spacing w:before="240" w:after="60" w:line="240" w:lineRule="auto"/>
      <w:outlineLvl w:val="7"/>
    </w:pPr>
    <w:rPr>
      <w:rFonts w:ascii="Helvetica" w:eastAsia="Times New Roman" w:hAnsi="Helvetica" w:cs="Times New Roman"/>
      <w:i/>
      <w:szCs w:val="20"/>
    </w:rPr>
  </w:style>
  <w:style w:type="paragraph" w:styleId="Heading9">
    <w:name w:val="heading 9"/>
    <w:basedOn w:val="Normal"/>
    <w:next w:val="Normal"/>
    <w:link w:val="Heading9Char"/>
    <w:qFormat/>
    <w:rsid w:val="00FA6DF7"/>
    <w:pPr>
      <w:numPr>
        <w:ilvl w:val="8"/>
        <w:numId w:val="9"/>
      </w:numPr>
      <w:spacing w:before="240" w:after="60" w:line="240" w:lineRule="auto"/>
      <w:outlineLvl w:val="8"/>
    </w:pPr>
    <w:rPr>
      <w:rFonts w:ascii="Helvetica" w:eastAsia="Times New Roman" w:hAnsi="Helvetica"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ECA"/>
    <w:pPr>
      <w:ind w:left="720"/>
      <w:contextualSpacing/>
    </w:pPr>
  </w:style>
  <w:style w:type="paragraph" w:customStyle="1" w:styleId="Default">
    <w:name w:val="Default"/>
    <w:rsid w:val="00C13E2E"/>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FA6DF7"/>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FA6DF7"/>
    <w:rPr>
      <w:rFonts w:ascii="Times New Roman" w:eastAsia="Times New Roman" w:hAnsi="Times New Roman" w:cs="Times New Roman"/>
      <w:b/>
      <w:sz w:val="24"/>
      <w:szCs w:val="20"/>
    </w:rPr>
  </w:style>
  <w:style w:type="paragraph" w:styleId="CommentText">
    <w:name w:val="annotation text"/>
    <w:basedOn w:val="Normal"/>
    <w:link w:val="CommentTextChar"/>
    <w:semiHidden/>
    <w:rsid w:val="00FA6DF7"/>
    <w:pPr>
      <w:spacing w:after="0" w:line="240" w:lineRule="auto"/>
    </w:pPr>
    <w:rPr>
      <w:rFonts w:ascii="Times New Roman" w:eastAsia="Times New Roman" w:hAnsi="Times New Roman" w:cs="Times New Roman"/>
      <w:szCs w:val="20"/>
    </w:rPr>
  </w:style>
  <w:style w:type="character" w:customStyle="1" w:styleId="CommentTextChar">
    <w:name w:val="Comment Text Char"/>
    <w:basedOn w:val="DefaultParagraphFont"/>
    <w:link w:val="CommentText"/>
    <w:semiHidden/>
    <w:rsid w:val="00FA6DF7"/>
    <w:rPr>
      <w:rFonts w:ascii="Times New Roman" w:eastAsia="Times New Roman" w:hAnsi="Times New Roman" w:cs="Times New Roman"/>
      <w:szCs w:val="20"/>
    </w:rPr>
  </w:style>
  <w:style w:type="character" w:customStyle="1" w:styleId="Heading1Char">
    <w:name w:val="Heading 1 Char"/>
    <w:aliases w:val="Part Char"/>
    <w:basedOn w:val="DefaultParagraphFont"/>
    <w:link w:val="Heading1"/>
    <w:rsid w:val="00FA6DF7"/>
    <w:rPr>
      <w:rFonts w:ascii="Times" w:eastAsia="Times New Roman" w:hAnsi="Times" w:cs="Times New Roman"/>
      <w:b/>
      <w:caps/>
      <w:kern w:val="28"/>
      <w:sz w:val="28"/>
      <w:szCs w:val="20"/>
    </w:rPr>
  </w:style>
  <w:style w:type="character" w:customStyle="1" w:styleId="Heading2Char">
    <w:name w:val="Heading 2 Char"/>
    <w:aliases w:val="Chapter Title Char"/>
    <w:basedOn w:val="DefaultParagraphFont"/>
    <w:link w:val="Heading2"/>
    <w:rsid w:val="00FA6DF7"/>
    <w:rPr>
      <w:rFonts w:ascii="Times" w:eastAsia="Times New Roman" w:hAnsi="Times" w:cs="Times New Roman"/>
      <w:sz w:val="24"/>
      <w:szCs w:val="20"/>
    </w:rPr>
  </w:style>
  <w:style w:type="character" w:customStyle="1" w:styleId="Heading3Char">
    <w:name w:val="Heading 3 Char"/>
    <w:basedOn w:val="DefaultParagraphFont"/>
    <w:link w:val="Heading3"/>
    <w:rsid w:val="00FA6DF7"/>
    <w:rPr>
      <w:rFonts w:ascii="Times" w:eastAsia="Times New Roman" w:hAnsi="Times" w:cs="Times New Roman"/>
      <w:b/>
      <w:sz w:val="24"/>
      <w:szCs w:val="20"/>
    </w:rPr>
  </w:style>
  <w:style w:type="character" w:customStyle="1" w:styleId="Heading4Char">
    <w:name w:val="Heading 4 Char"/>
    <w:aliases w:val="Map Title Char"/>
    <w:basedOn w:val="DefaultParagraphFont"/>
    <w:link w:val="Heading4"/>
    <w:rsid w:val="00FA6DF7"/>
    <w:rPr>
      <w:rFonts w:ascii="Times" w:eastAsia="Times New Roman" w:hAnsi="Times" w:cs="Times New Roman"/>
      <w:b/>
      <w:szCs w:val="20"/>
    </w:rPr>
  </w:style>
  <w:style w:type="character" w:customStyle="1" w:styleId="Heading5Char">
    <w:name w:val="Heading 5 Char"/>
    <w:aliases w:val="Block Label Char"/>
    <w:basedOn w:val="DefaultParagraphFont"/>
    <w:link w:val="Heading5"/>
    <w:rsid w:val="00FA6DF7"/>
    <w:rPr>
      <w:rFonts w:ascii="Times" w:eastAsia="Times New Roman" w:hAnsi="Times" w:cs="Times New Roman"/>
      <w:sz w:val="24"/>
      <w:szCs w:val="20"/>
    </w:rPr>
  </w:style>
  <w:style w:type="character" w:customStyle="1" w:styleId="Heading6Char">
    <w:name w:val="Heading 6 Char"/>
    <w:basedOn w:val="DefaultParagraphFont"/>
    <w:link w:val="Heading6"/>
    <w:rsid w:val="00FA6DF7"/>
    <w:rPr>
      <w:rFonts w:ascii="Helvetica" w:eastAsia="Times New Roman" w:hAnsi="Helvetica" w:cs="Times New Roman"/>
      <w:i/>
      <w:szCs w:val="20"/>
    </w:rPr>
  </w:style>
  <w:style w:type="character" w:customStyle="1" w:styleId="Heading7Char">
    <w:name w:val="Heading 7 Char"/>
    <w:basedOn w:val="DefaultParagraphFont"/>
    <w:link w:val="Heading7"/>
    <w:rsid w:val="00FA6DF7"/>
    <w:rPr>
      <w:rFonts w:ascii="Helvetica" w:eastAsia="Times New Roman" w:hAnsi="Helvetica" w:cs="Times New Roman"/>
      <w:szCs w:val="20"/>
    </w:rPr>
  </w:style>
  <w:style w:type="character" w:customStyle="1" w:styleId="Heading8Char">
    <w:name w:val="Heading 8 Char"/>
    <w:basedOn w:val="DefaultParagraphFont"/>
    <w:link w:val="Heading8"/>
    <w:rsid w:val="00FA6DF7"/>
    <w:rPr>
      <w:rFonts w:ascii="Helvetica" w:eastAsia="Times New Roman" w:hAnsi="Helvetica" w:cs="Times New Roman"/>
      <w:i/>
      <w:szCs w:val="20"/>
    </w:rPr>
  </w:style>
  <w:style w:type="character" w:customStyle="1" w:styleId="Heading9Char">
    <w:name w:val="Heading 9 Char"/>
    <w:basedOn w:val="DefaultParagraphFont"/>
    <w:link w:val="Heading9"/>
    <w:rsid w:val="00FA6DF7"/>
    <w:rPr>
      <w:rFonts w:ascii="Helvetica" w:eastAsia="Times New Roman" w:hAnsi="Helvetica" w:cs="Times New Roman"/>
      <w:i/>
      <w:sz w:val="18"/>
      <w:szCs w:val="20"/>
    </w:rPr>
  </w:style>
  <w:style w:type="paragraph" w:customStyle="1" w:styleId="Table-Text">
    <w:name w:val="Table - Text"/>
    <w:basedOn w:val="Normal"/>
    <w:rsid w:val="00AC55AA"/>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rsid w:val="00AC55AA"/>
    <w:pPr>
      <w:keepNext/>
      <w:spacing w:before="60" w:after="60" w:line="240" w:lineRule="auto"/>
    </w:pPr>
    <w:rPr>
      <w:rFonts w:ascii="Arial" w:eastAsia="Times New Roman" w:hAnsi="Arial" w:cs="Times New Roman"/>
      <w:b/>
      <w:sz w:val="18"/>
      <w:szCs w:val="20"/>
    </w:rPr>
  </w:style>
  <w:style w:type="character" w:styleId="PageNumber">
    <w:name w:val="page number"/>
    <w:basedOn w:val="DefaultParagraphFont"/>
    <w:rsid w:val="00EC63E3"/>
  </w:style>
  <w:style w:type="character" w:customStyle="1" w:styleId="BlueBodyTextChar">
    <w:name w:val="Blue Body Text Char"/>
    <w:basedOn w:val="DefaultParagraphFont"/>
    <w:rsid w:val="00661A82"/>
    <w:rPr>
      <w:rFonts w:ascii="Arial" w:hAnsi="Arial"/>
      <w:i/>
      <w:color w:val="0000FF"/>
      <w:sz w:val="22"/>
      <w:lang w:val="en-US" w:eastAsia="en-US" w:bidi="ar-SA"/>
    </w:rPr>
  </w:style>
  <w:style w:type="paragraph" w:customStyle="1" w:styleId="MonthlyFeature">
    <w:name w:val="Monthly Feature"/>
    <w:basedOn w:val="Normal"/>
    <w:next w:val="Normal"/>
    <w:rsid w:val="00A323E5"/>
    <w:pPr>
      <w:spacing w:before="120" w:after="80" w:line="240" w:lineRule="auto"/>
    </w:pPr>
    <w:rPr>
      <w:rFonts w:ascii="Georgia" w:eastAsia="Times New Roman" w:hAnsi="Georgia" w:cs="Arial"/>
      <w:b/>
      <w:szCs w:val="24"/>
    </w:rPr>
  </w:style>
  <w:style w:type="paragraph" w:styleId="BalloonText">
    <w:name w:val="Balloon Text"/>
    <w:basedOn w:val="Normal"/>
    <w:link w:val="BalloonTextChar"/>
    <w:uiPriority w:val="99"/>
    <w:semiHidden/>
    <w:unhideWhenUsed/>
    <w:rsid w:val="006F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4F"/>
    <w:rPr>
      <w:rFonts w:ascii="Tahoma" w:hAnsi="Tahoma" w:cs="Tahoma"/>
      <w:sz w:val="16"/>
      <w:szCs w:val="16"/>
    </w:rPr>
  </w:style>
  <w:style w:type="paragraph" w:styleId="Header">
    <w:name w:val="header"/>
    <w:basedOn w:val="Normal"/>
    <w:link w:val="HeaderChar"/>
    <w:uiPriority w:val="99"/>
    <w:unhideWhenUsed/>
    <w:rsid w:val="00142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47"/>
  </w:style>
  <w:style w:type="paragraph" w:styleId="Footer">
    <w:name w:val="footer"/>
    <w:basedOn w:val="Normal"/>
    <w:link w:val="FooterChar"/>
    <w:uiPriority w:val="99"/>
    <w:unhideWhenUsed/>
    <w:rsid w:val="0014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47"/>
  </w:style>
  <w:style w:type="character" w:styleId="CommentReference">
    <w:name w:val="annotation reference"/>
    <w:basedOn w:val="DefaultParagraphFont"/>
    <w:uiPriority w:val="99"/>
    <w:semiHidden/>
    <w:unhideWhenUsed/>
    <w:rsid w:val="001B13A0"/>
    <w:rPr>
      <w:sz w:val="16"/>
      <w:szCs w:val="16"/>
    </w:rPr>
  </w:style>
  <w:style w:type="paragraph" w:styleId="CommentSubject">
    <w:name w:val="annotation subject"/>
    <w:basedOn w:val="CommentText"/>
    <w:next w:val="CommentText"/>
    <w:link w:val="CommentSubjectChar"/>
    <w:uiPriority w:val="99"/>
    <w:semiHidden/>
    <w:unhideWhenUsed/>
    <w:rsid w:val="001B13A0"/>
    <w:pPr>
      <w:spacing w:after="200"/>
    </w:pPr>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uiPriority w:val="99"/>
    <w:semiHidden/>
    <w:rsid w:val="001B13A0"/>
    <w:rPr>
      <w:rFonts w:ascii="Times New Roman" w:eastAsia="Times New Roman" w:hAnsi="Times New Roman" w:cs="Times New Roman"/>
      <w:b/>
      <w:bCs/>
      <w:sz w:val="20"/>
      <w:szCs w:val="20"/>
    </w:rPr>
  </w:style>
  <w:style w:type="paragraph" w:styleId="Revision">
    <w:name w:val="Revision"/>
    <w:hidden/>
    <w:uiPriority w:val="99"/>
    <w:semiHidden/>
    <w:rsid w:val="00937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7614">
      <w:bodyDiv w:val="1"/>
      <w:marLeft w:val="0"/>
      <w:marRight w:val="0"/>
      <w:marTop w:val="0"/>
      <w:marBottom w:val="0"/>
      <w:divBdr>
        <w:top w:val="none" w:sz="0" w:space="0" w:color="auto"/>
        <w:left w:val="none" w:sz="0" w:space="0" w:color="auto"/>
        <w:bottom w:val="none" w:sz="0" w:space="0" w:color="auto"/>
        <w:right w:val="none" w:sz="0" w:space="0" w:color="auto"/>
      </w:divBdr>
    </w:div>
    <w:div w:id="443186062">
      <w:bodyDiv w:val="1"/>
      <w:marLeft w:val="0"/>
      <w:marRight w:val="0"/>
      <w:marTop w:val="0"/>
      <w:marBottom w:val="0"/>
      <w:divBdr>
        <w:top w:val="none" w:sz="0" w:space="0" w:color="auto"/>
        <w:left w:val="none" w:sz="0" w:space="0" w:color="auto"/>
        <w:bottom w:val="none" w:sz="0" w:space="0" w:color="auto"/>
        <w:right w:val="none" w:sz="0" w:space="0" w:color="auto"/>
      </w:divBdr>
    </w:div>
    <w:div w:id="634216369">
      <w:bodyDiv w:val="1"/>
      <w:marLeft w:val="0"/>
      <w:marRight w:val="0"/>
      <w:marTop w:val="0"/>
      <w:marBottom w:val="0"/>
      <w:divBdr>
        <w:top w:val="none" w:sz="0" w:space="0" w:color="auto"/>
        <w:left w:val="none" w:sz="0" w:space="0" w:color="auto"/>
        <w:bottom w:val="none" w:sz="0" w:space="0" w:color="auto"/>
        <w:right w:val="none" w:sz="0" w:space="0" w:color="auto"/>
      </w:divBdr>
    </w:div>
    <w:div w:id="1110973662">
      <w:bodyDiv w:val="1"/>
      <w:marLeft w:val="0"/>
      <w:marRight w:val="0"/>
      <w:marTop w:val="0"/>
      <w:marBottom w:val="0"/>
      <w:divBdr>
        <w:top w:val="none" w:sz="0" w:space="0" w:color="auto"/>
        <w:left w:val="none" w:sz="0" w:space="0" w:color="auto"/>
        <w:bottom w:val="none" w:sz="0" w:space="0" w:color="auto"/>
        <w:right w:val="none" w:sz="0" w:space="0" w:color="auto"/>
      </w:divBdr>
    </w:div>
    <w:div w:id="1158765999">
      <w:bodyDiv w:val="1"/>
      <w:marLeft w:val="0"/>
      <w:marRight w:val="0"/>
      <w:marTop w:val="0"/>
      <w:marBottom w:val="0"/>
      <w:divBdr>
        <w:top w:val="none" w:sz="0" w:space="0" w:color="auto"/>
        <w:left w:val="none" w:sz="0" w:space="0" w:color="auto"/>
        <w:bottom w:val="none" w:sz="0" w:space="0" w:color="auto"/>
        <w:right w:val="none" w:sz="0" w:space="0" w:color="auto"/>
      </w:divBdr>
    </w:div>
    <w:div w:id="17745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Ikramullah</dc:creator>
  <cp:lastModifiedBy>Navin Ikramullah</cp:lastModifiedBy>
  <cp:revision>11</cp:revision>
  <cp:lastPrinted>2014-07-02T17:24:00Z</cp:lastPrinted>
  <dcterms:created xsi:type="dcterms:W3CDTF">2014-07-02T19:40:00Z</dcterms:created>
  <dcterms:modified xsi:type="dcterms:W3CDTF">2014-07-02T22:05:00Z</dcterms:modified>
</cp:coreProperties>
</file>